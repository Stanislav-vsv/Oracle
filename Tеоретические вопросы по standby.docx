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48D" w:rsidRPr="0026148D" w:rsidRDefault="0026148D" w:rsidP="0026148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val="en-US" w:eastAsia="ru-RU"/>
        </w:rPr>
        <w:t>T</w:t>
      </w:r>
      <w:proofErr w:type="spellStart"/>
      <w:r w:rsidRPr="0026148D">
        <w:rPr>
          <w:rFonts w:ascii="Times New Roman" w:eastAsia="Times New Roman" w:hAnsi="Times New Roman" w:cs="Times New Roman"/>
          <w:b/>
          <w:bCs/>
          <w:kern w:val="36"/>
          <w:sz w:val="48"/>
          <w:szCs w:val="48"/>
          <w:lang w:eastAsia="ru-RU"/>
        </w:rPr>
        <w:t>еоретические</w:t>
      </w:r>
      <w:proofErr w:type="spellEnd"/>
      <w:r w:rsidRPr="0026148D">
        <w:rPr>
          <w:rFonts w:ascii="Times New Roman" w:eastAsia="Times New Roman" w:hAnsi="Times New Roman" w:cs="Times New Roman"/>
          <w:b/>
          <w:bCs/>
          <w:kern w:val="36"/>
          <w:sz w:val="48"/>
          <w:szCs w:val="48"/>
          <w:lang w:eastAsia="ru-RU"/>
        </w:rPr>
        <w:t xml:space="preserve"> вопросы по </w:t>
      </w:r>
      <w:proofErr w:type="spellStart"/>
      <w:r w:rsidRPr="0026148D">
        <w:rPr>
          <w:rFonts w:ascii="Times New Roman" w:eastAsia="Times New Roman" w:hAnsi="Times New Roman" w:cs="Times New Roman"/>
          <w:b/>
          <w:bCs/>
          <w:kern w:val="36"/>
          <w:sz w:val="48"/>
          <w:szCs w:val="48"/>
          <w:lang w:eastAsia="ru-RU"/>
        </w:rPr>
        <w:t>standby</w:t>
      </w:r>
      <w:proofErr w:type="spellEnd"/>
    </w:p>
    <w:p w:rsidR="0026148D" w:rsidRPr="0026148D" w:rsidRDefault="0026148D" w:rsidP="0026148D">
      <w:pPr>
        <w:spacing w:before="100" w:beforeAutospacing="1" w:after="100" w:afterAutospacing="1" w:line="240" w:lineRule="auto"/>
        <w:rPr>
          <w:ins w:id="0" w:author="Unknown"/>
          <w:rFonts w:ascii="Times New Roman" w:eastAsia="Times New Roman" w:hAnsi="Times New Roman" w:cs="Times New Roman"/>
          <w:sz w:val="24"/>
          <w:szCs w:val="24"/>
          <w:lang w:eastAsia="ru-RU"/>
        </w:rPr>
      </w:pPr>
      <w:ins w:id="1" w:author="Unknown">
        <w:r w:rsidRPr="0026148D">
          <w:rPr>
            <w:rFonts w:ascii="Times New Roman" w:eastAsia="Times New Roman" w:hAnsi="Times New Roman" w:cs="Times New Roman"/>
            <w:sz w:val="24"/>
            <w:szCs w:val="24"/>
            <w:lang w:eastAsia="ru-RU"/>
          </w:rPr>
          <w:pict/>
        </w:r>
      </w:ins>
      <w:r w:rsidRPr="0026148D">
        <w:rPr>
          <w:rFonts w:ascii="Times New Roman" w:eastAsia="Times New Roman" w:hAnsi="Times New Roman" w:cs="Times New Roman"/>
          <w:sz w:val="24"/>
          <w:szCs w:val="24"/>
          <w:lang w:eastAsia="ru-RU"/>
        </w:rPr>
        <w:pict/>
      </w:r>
      <w:proofErr w:type="spellStart"/>
      <w:ins w:id="2" w:author="Unknown">
        <w:r w:rsidRPr="0026148D">
          <w:rPr>
            <w:rFonts w:ascii="Times New Roman" w:eastAsia="Times New Roman" w:hAnsi="Times New Roman" w:cs="Times New Roman"/>
            <w:sz w:val="24"/>
            <w:szCs w:val="24"/>
            <w:lang w:eastAsia="ru-RU"/>
          </w:rPr>
          <w:t>dbstalker</w:t>
        </w:r>
        <w:proofErr w:type="spellEnd"/>
        <w:r w:rsidRPr="0026148D">
          <w:rPr>
            <w:rFonts w:ascii="Times New Roman" w:eastAsia="Times New Roman" w:hAnsi="Times New Roman" w:cs="Times New Roman"/>
            <w:sz w:val="24"/>
            <w:szCs w:val="24"/>
            <w:lang w:eastAsia="ru-RU"/>
          </w:rPr>
          <w:t>, 12 июня</w:t>
        </w:r>
        <w:bookmarkStart w:id="3" w:name="_GoBack"/>
        <w:bookmarkEnd w:id="3"/>
      </w:ins>
    </w:p>
    <w:p w:rsidR="0026148D" w:rsidRPr="0026148D" w:rsidRDefault="0026148D" w:rsidP="0026148D">
      <w:pPr>
        <w:spacing w:after="0" w:line="240" w:lineRule="auto"/>
        <w:rPr>
          <w:ins w:id="4"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74625" cy="158750"/>
            <wp:effectExtent l="0" t="0" r="0" b="0"/>
            <wp:docPr id="5" name="Рисунок 5" descr="http://it-blogs.com.ua/images/social/tw.gif">
              <a:hlinkClick xmlns:a="http://schemas.openxmlformats.org/drawingml/2006/main" r:id="rId6" tgtFrame="&quot;_blank&quot;" tooltip="&quot;Добавить сообщение в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blogs.com.ua/images/social/tw.gif">
                      <a:hlinkClick r:id="rId6" tgtFrame="&quot;_blank&quot;" tooltip="&quot;Добавить сообщение в Twitt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5875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ru-RU"/>
        </w:rPr>
        <w:drawing>
          <wp:inline distT="0" distB="0" distL="0" distR="0">
            <wp:extent cx="174625" cy="158750"/>
            <wp:effectExtent l="0" t="0" r="0" b="0"/>
            <wp:docPr id="4" name="Рисунок 4" descr="http://it-blogs.com.ua/images/social/fb.gif">
              <a:hlinkClick xmlns:a="http://schemas.openxmlformats.org/drawingml/2006/main" r:id="rId8" tgtFrame="&quot;_blank&quot;" tooltip="&quot;Добавить сообщение на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t-blogs.com.ua/images/social/fb.gif">
                      <a:hlinkClick r:id="rId8" tgtFrame="&quot;_blank&quot;" tooltip="&quot;Добавить сообщение на Faceboo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5875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ru-RU"/>
        </w:rPr>
        <w:drawing>
          <wp:inline distT="0" distB="0" distL="0" distR="0">
            <wp:extent cx="174625" cy="158750"/>
            <wp:effectExtent l="0" t="0" r="0" b="0"/>
            <wp:docPr id="3" name="Рисунок 3" descr="http://it-blogs.com.ua/images/social/vk.gif">
              <a:hlinkClick xmlns:a="http://schemas.openxmlformats.org/drawingml/2006/main" r:id="rId10" tgtFrame="&quot;_blank&quot;" tooltip="&quot;Добавить сообщение ВКОНТАКТ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blogs.com.ua/images/social/vk.gif">
                      <a:hlinkClick r:id="rId10" tgtFrame="&quot;_blank&quot;" tooltip="&quot;Добавить сообщение ВКОНТАКТЕ&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 cy="158750"/>
                    </a:xfrm>
                    <a:prstGeom prst="rect">
                      <a:avLst/>
                    </a:prstGeom>
                    <a:noFill/>
                    <a:ln>
                      <a:noFill/>
                    </a:ln>
                  </pic:spPr>
                </pic:pic>
              </a:graphicData>
            </a:graphic>
          </wp:inline>
        </w:drawing>
      </w:r>
    </w:p>
    <w:p w:rsidR="0026148D" w:rsidRPr="0026148D" w:rsidRDefault="0026148D" w:rsidP="0026148D">
      <w:pPr>
        <w:spacing w:before="100" w:beforeAutospacing="1" w:after="100" w:afterAutospacing="1" w:line="240" w:lineRule="auto"/>
        <w:rPr>
          <w:ins w:id="5" w:author="Unknown"/>
          <w:rFonts w:ascii="Times New Roman" w:eastAsia="Times New Roman" w:hAnsi="Times New Roman" w:cs="Times New Roman"/>
          <w:sz w:val="24"/>
          <w:szCs w:val="24"/>
          <w:lang w:eastAsia="ru-RU"/>
        </w:rPr>
      </w:pPr>
      <w:ins w:id="6" w:author="Unknown">
        <w:r w:rsidRPr="0026148D">
          <w:rPr>
            <w:rFonts w:ascii="Times New Roman" w:eastAsia="Times New Roman" w:hAnsi="Times New Roman" w:cs="Times New Roman"/>
            <w:sz w:val="24"/>
            <w:szCs w:val="24"/>
            <w:lang w:eastAsia="ru-RU"/>
          </w:rPr>
          <w:t>Есть у меня база данных, которую в рабочее время остановить никак нельзя, информация обновляется практически постоянно, информация очень важная. Никакие потери не будут мне прощены. Пришлось обратить свой взор к STANDBY.</w:t>
        </w:r>
      </w:ins>
    </w:p>
    <w:bookmarkStart w:id="7" w:name="cut"/>
    <w:bookmarkEnd w:id="7"/>
    <w:p w:rsidR="0026148D" w:rsidRPr="0026148D" w:rsidRDefault="0026148D" w:rsidP="0026148D">
      <w:pPr>
        <w:numPr>
          <w:ilvl w:val="0"/>
          <w:numId w:val="1"/>
        </w:numPr>
        <w:spacing w:before="100" w:beforeAutospacing="1" w:after="100" w:afterAutospacing="1" w:line="240" w:lineRule="auto"/>
        <w:rPr>
          <w:ins w:id="8" w:author="Unknown"/>
          <w:rFonts w:ascii="Times New Roman" w:eastAsia="Times New Roman" w:hAnsi="Times New Roman" w:cs="Times New Roman"/>
          <w:sz w:val="24"/>
          <w:szCs w:val="24"/>
          <w:lang w:eastAsia="ru-RU"/>
        </w:rPr>
      </w:pPr>
      <w:ins w:id="9" w:author="Unknown">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"sta"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Что такое STANDBY?</w:t>
        </w:r>
        <w:r w:rsidRPr="0026148D">
          <w:rPr>
            <w:rFonts w:ascii="Times New Roman" w:eastAsia="Times New Roman" w:hAnsi="Times New Roman" w:cs="Times New Roman"/>
            <w:sz w:val="24"/>
            <w:szCs w:val="24"/>
            <w:lang w:eastAsia="ru-RU"/>
          </w:rPr>
          <w:fldChar w:fldCharType="end"/>
        </w:r>
      </w:ins>
    </w:p>
    <w:p w:rsidR="0026148D" w:rsidRPr="0026148D" w:rsidRDefault="0026148D" w:rsidP="0026148D">
      <w:pPr>
        <w:numPr>
          <w:ilvl w:val="0"/>
          <w:numId w:val="1"/>
        </w:numPr>
        <w:spacing w:before="100" w:beforeAutospacing="1" w:after="100" w:afterAutospacing="1" w:line="240" w:lineRule="auto"/>
        <w:rPr>
          <w:ins w:id="10" w:author="Unknown"/>
          <w:rFonts w:ascii="Times New Roman" w:eastAsia="Times New Roman" w:hAnsi="Times New Roman" w:cs="Times New Roman"/>
          <w:sz w:val="24"/>
          <w:szCs w:val="24"/>
          <w:lang w:eastAsia="ru-RU"/>
        </w:rPr>
      </w:pPr>
      <w:ins w:id="11" w:author="Unknown">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"dl"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Для чего он нужен?</w:t>
        </w:r>
        <w:r w:rsidRPr="0026148D">
          <w:rPr>
            <w:rFonts w:ascii="Times New Roman" w:eastAsia="Times New Roman" w:hAnsi="Times New Roman" w:cs="Times New Roman"/>
            <w:sz w:val="24"/>
            <w:szCs w:val="24"/>
            <w:lang w:eastAsia="ru-RU"/>
          </w:rPr>
          <w:fldChar w:fldCharType="end"/>
        </w:r>
      </w:ins>
    </w:p>
    <w:p w:rsidR="0026148D" w:rsidRPr="0026148D" w:rsidRDefault="0026148D" w:rsidP="0026148D">
      <w:pPr>
        <w:numPr>
          <w:ilvl w:val="0"/>
          <w:numId w:val="1"/>
        </w:numPr>
        <w:spacing w:before="100" w:beforeAutospacing="1" w:after="100" w:afterAutospacing="1" w:line="240" w:lineRule="auto"/>
        <w:rPr>
          <w:ins w:id="12" w:author="Unknown"/>
          <w:rFonts w:ascii="Times New Roman" w:eastAsia="Times New Roman" w:hAnsi="Times New Roman" w:cs="Times New Roman"/>
          <w:sz w:val="24"/>
          <w:szCs w:val="24"/>
          <w:lang w:eastAsia="ru-RU"/>
        </w:rPr>
      </w:pPr>
      <w:ins w:id="13" w:author="Unknown">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"kak"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Как работает такая технология?</w:t>
        </w:r>
        <w:r w:rsidRPr="0026148D">
          <w:rPr>
            <w:rFonts w:ascii="Times New Roman" w:eastAsia="Times New Roman" w:hAnsi="Times New Roman" w:cs="Times New Roman"/>
            <w:sz w:val="24"/>
            <w:szCs w:val="24"/>
            <w:lang w:eastAsia="ru-RU"/>
          </w:rPr>
          <w:fldChar w:fldCharType="end"/>
        </w:r>
      </w:ins>
    </w:p>
    <w:p w:rsidR="0026148D" w:rsidRPr="0026148D" w:rsidRDefault="0026148D" w:rsidP="0026148D">
      <w:pPr>
        <w:numPr>
          <w:ilvl w:val="0"/>
          <w:numId w:val="1"/>
        </w:numPr>
        <w:spacing w:before="100" w:beforeAutospacing="1" w:after="100" w:afterAutospacing="1" w:line="240" w:lineRule="auto"/>
        <w:rPr>
          <w:ins w:id="14" w:author="Unknown"/>
          <w:rFonts w:ascii="Times New Roman" w:eastAsia="Times New Roman" w:hAnsi="Times New Roman" w:cs="Times New Roman"/>
          <w:sz w:val="24"/>
          <w:szCs w:val="24"/>
          <w:lang w:eastAsia="ru-RU"/>
        </w:rPr>
      </w:pPr>
      <w:ins w:id="15" w:author="Unknown">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"fiz"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Какие физические объекты СУРБД ORACLE задействованы в этом процессе?</w:t>
        </w:r>
        <w:r w:rsidRPr="0026148D">
          <w:rPr>
            <w:rFonts w:ascii="Times New Roman" w:eastAsia="Times New Roman" w:hAnsi="Times New Roman" w:cs="Times New Roman"/>
            <w:sz w:val="24"/>
            <w:szCs w:val="24"/>
            <w:lang w:eastAsia="ru-RU"/>
          </w:rPr>
          <w:fldChar w:fldCharType="end"/>
        </w:r>
      </w:ins>
    </w:p>
    <w:p w:rsidR="0026148D" w:rsidRPr="0026148D" w:rsidRDefault="0026148D" w:rsidP="0026148D">
      <w:pPr>
        <w:numPr>
          <w:ilvl w:val="0"/>
          <w:numId w:val="1"/>
        </w:numPr>
        <w:spacing w:before="100" w:beforeAutospacing="1" w:after="100" w:afterAutospacing="1" w:line="240" w:lineRule="auto"/>
        <w:rPr>
          <w:ins w:id="16" w:author="Unknown"/>
          <w:rFonts w:ascii="Times New Roman" w:eastAsia="Times New Roman" w:hAnsi="Times New Roman" w:cs="Times New Roman"/>
          <w:sz w:val="24"/>
          <w:szCs w:val="24"/>
          <w:lang w:eastAsia="ru-RU"/>
        </w:rPr>
      </w:pPr>
      <w:ins w:id="17" w:author="Unknown">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"so"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Как создается резервная база данных?</w:t>
        </w:r>
        <w:r w:rsidRPr="0026148D">
          <w:rPr>
            <w:rFonts w:ascii="Times New Roman" w:eastAsia="Times New Roman" w:hAnsi="Times New Roman" w:cs="Times New Roman"/>
            <w:sz w:val="24"/>
            <w:szCs w:val="24"/>
            <w:lang w:eastAsia="ru-RU"/>
          </w:rPr>
          <w:fldChar w:fldCharType="end"/>
        </w:r>
      </w:ins>
    </w:p>
    <w:p w:rsidR="0026148D" w:rsidRPr="0026148D" w:rsidRDefault="0026148D" w:rsidP="0026148D">
      <w:pPr>
        <w:spacing w:before="100" w:beforeAutospacing="1" w:after="100" w:afterAutospacing="1" w:line="240" w:lineRule="auto"/>
        <w:rPr>
          <w:ins w:id="18" w:author="Unknown"/>
          <w:rFonts w:ascii="Times New Roman" w:eastAsia="Times New Roman" w:hAnsi="Times New Roman" w:cs="Times New Roman"/>
          <w:sz w:val="24"/>
          <w:szCs w:val="24"/>
          <w:lang w:eastAsia="ru-RU"/>
        </w:rPr>
      </w:pPr>
      <w:ins w:id="19" w:author="Unknown">
        <w:r w:rsidRPr="0026148D">
          <w:rPr>
            <w:rFonts w:ascii="Times New Roman" w:eastAsia="Times New Roman" w:hAnsi="Times New Roman" w:cs="Times New Roman"/>
            <w:sz w:val="24"/>
            <w:szCs w:val="24"/>
            <w:lang w:eastAsia="ru-RU"/>
          </w:rPr>
          <w:t xml:space="preserve">Ответам на эти вопросы и </w:t>
        </w:r>
        <w:r w:rsidRPr="0026148D">
          <w:rPr>
            <w:rFonts w:ascii="Times New Roman" w:eastAsia="Times New Roman" w:hAnsi="Times New Roman" w:cs="Times New Roman"/>
            <w:sz w:val="24"/>
            <w:szCs w:val="24"/>
            <w:lang w:eastAsia="ru-RU"/>
          </w:rPr>
          <w:fldChar w:fldCharType="begin"/>
        </w:r>
        <w:r w:rsidRPr="0026148D">
          <w:rPr>
            <w:rFonts w:ascii="Times New Roman" w:eastAsia="Times New Roman" w:hAnsi="Times New Roman" w:cs="Times New Roman"/>
            <w:sz w:val="24"/>
            <w:szCs w:val="24"/>
            <w:lang w:eastAsia="ru-RU"/>
          </w:rPr>
          <w:instrText xml:space="preserve"> HYPERLINK "http://my-oracle.it-blogs.com.ua/post-54.aspx" \l "nu" </w:instrText>
        </w:r>
        <w:r w:rsidRPr="0026148D">
          <w:rPr>
            <w:rFonts w:ascii="Times New Roman" w:eastAsia="Times New Roman" w:hAnsi="Times New Roman" w:cs="Times New Roman"/>
            <w:sz w:val="24"/>
            <w:szCs w:val="24"/>
            <w:lang w:eastAsia="ru-RU"/>
          </w:rPr>
          <w:fldChar w:fldCharType="separate"/>
        </w:r>
        <w:r w:rsidRPr="0026148D">
          <w:rPr>
            <w:rFonts w:ascii="Times New Roman" w:eastAsia="Times New Roman" w:hAnsi="Times New Roman" w:cs="Times New Roman"/>
            <w:color w:val="0000FF"/>
            <w:sz w:val="24"/>
            <w:szCs w:val="24"/>
            <w:u w:val="single"/>
            <w:lang w:eastAsia="ru-RU"/>
          </w:rPr>
          <w:t>некоторым нюансам</w:t>
        </w:r>
        <w:r w:rsidRPr="0026148D">
          <w:rPr>
            <w:rFonts w:ascii="Times New Roman" w:eastAsia="Times New Roman" w:hAnsi="Times New Roman" w:cs="Times New Roman"/>
            <w:sz w:val="24"/>
            <w:szCs w:val="24"/>
            <w:lang w:eastAsia="ru-RU"/>
          </w:rPr>
          <w:fldChar w:fldCharType="end"/>
        </w:r>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посвящена эта статья.</w:t>
        </w:r>
      </w:ins>
    </w:p>
    <w:p w:rsidR="0026148D" w:rsidRPr="0026148D" w:rsidRDefault="0026148D" w:rsidP="0026148D">
      <w:pPr>
        <w:spacing w:before="100" w:beforeAutospacing="1" w:after="100" w:afterAutospacing="1" w:line="240" w:lineRule="auto"/>
        <w:rPr>
          <w:ins w:id="20" w:author="Unknown"/>
          <w:rFonts w:ascii="Times New Roman" w:eastAsia="Times New Roman" w:hAnsi="Times New Roman" w:cs="Times New Roman"/>
          <w:sz w:val="24"/>
          <w:szCs w:val="24"/>
          <w:lang w:eastAsia="ru-RU"/>
        </w:rPr>
      </w:pPr>
      <w:ins w:id="21" w:author="Unknown">
        <w:r w:rsidRPr="0026148D">
          <w:rPr>
            <w:rFonts w:ascii="Times New Roman" w:eastAsia="Times New Roman" w:hAnsi="Times New Roman" w:cs="Times New Roman"/>
            <w:sz w:val="24"/>
            <w:szCs w:val="24"/>
            <w:lang w:eastAsia="ru-RU"/>
          </w:rPr>
          <w:t>После того, как база данных создана, главной задачей для администраторов является сохранение информации, которая находится на сервере. Для этого зачастую используют холодное резервирование (пользователи не работают, службы погашены, копируются контрольный файл и файлы данных). Минусы такого способа:</w:t>
        </w:r>
      </w:ins>
    </w:p>
    <w:p w:rsidR="0026148D" w:rsidRPr="0026148D" w:rsidRDefault="0026148D" w:rsidP="0026148D">
      <w:pPr>
        <w:numPr>
          <w:ilvl w:val="0"/>
          <w:numId w:val="2"/>
        </w:numPr>
        <w:spacing w:before="100" w:beforeAutospacing="1" w:after="100" w:afterAutospacing="1" w:line="240" w:lineRule="auto"/>
        <w:rPr>
          <w:ins w:id="22" w:author="Unknown"/>
          <w:rFonts w:ascii="Times New Roman" w:eastAsia="Times New Roman" w:hAnsi="Times New Roman" w:cs="Times New Roman"/>
          <w:sz w:val="24"/>
          <w:szCs w:val="24"/>
          <w:lang w:eastAsia="ru-RU"/>
        </w:rPr>
      </w:pPr>
      <w:ins w:id="23" w:author="Unknown">
        <w:r w:rsidRPr="0026148D">
          <w:rPr>
            <w:rFonts w:ascii="Times New Roman" w:eastAsia="Times New Roman" w:hAnsi="Times New Roman" w:cs="Times New Roman"/>
            <w:sz w:val="24"/>
            <w:szCs w:val="24"/>
            <w:lang w:eastAsia="ru-RU"/>
          </w:rPr>
          <w:t>Пользователи не могут работать с базой во время резервирования</w:t>
        </w:r>
      </w:ins>
    </w:p>
    <w:p w:rsidR="0026148D" w:rsidRPr="0026148D" w:rsidRDefault="0026148D" w:rsidP="0026148D">
      <w:pPr>
        <w:numPr>
          <w:ilvl w:val="0"/>
          <w:numId w:val="2"/>
        </w:numPr>
        <w:spacing w:before="100" w:beforeAutospacing="1" w:after="100" w:afterAutospacing="1" w:line="240" w:lineRule="auto"/>
        <w:rPr>
          <w:ins w:id="24" w:author="Unknown"/>
          <w:rFonts w:ascii="Times New Roman" w:eastAsia="Times New Roman" w:hAnsi="Times New Roman" w:cs="Times New Roman"/>
          <w:sz w:val="24"/>
          <w:szCs w:val="24"/>
          <w:lang w:eastAsia="ru-RU"/>
        </w:rPr>
      </w:pPr>
      <w:ins w:id="25" w:author="Unknown">
        <w:r w:rsidRPr="0026148D">
          <w:rPr>
            <w:rFonts w:ascii="Times New Roman" w:eastAsia="Times New Roman" w:hAnsi="Times New Roman" w:cs="Times New Roman"/>
            <w:sz w:val="24"/>
            <w:szCs w:val="24"/>
            <w:lang w:eastAsia="ru-RU"/>
          </w:rPr>
          <w:t>Можно потерять информацию, введенную после последнего резервирования.</w:t>
        </w:r>
      </w:ins>
    </w:p>
    <w:p w:rsidR="0026148D" w:rsidRPr="0026148D" w:rsidRDefault="0026148D" w:rsidP="0026148D">
      <w:pPr>
        <w:spacing w:before="100" w:beforeAutospacing="1" w:after="100" w:afterAutospacing="1" w:line="240" w:lineRule="auto"/>
        <w:rPr>
          <w:ins w:id="26" w:author="Unknown"/>
          <w:rFonts w:ascii="Times New Roman" w:eastAsia="Times New Roman" w:hAnsi="Times New Roman" w:cs="Times New Roman"/>
          <w:sz w:val="24"/>
          <w:szCs w:val="24"/>
          <w:lang w:eastAsia="ru-RU"/>
        </w:rPr>
      </w:pPr>
      <w:ins w:id="27" w:author="Unknown">
        <w:r w:rsidRPr="0026148D">
          <w:rPr>
            <w:rFonts w:ascii="Times New Roman" w:eastAsia="Times New Roman" w:hAnsi="Times New Roman" w:cs="Times New Roman"/>
            <w:sz w:val="24"/>
            <w:szCs w:val="24"/>
            <w:lang w:eastAsia="ru-RU"/>
          </w:rPr>
          <w:t xml:space="preserve">Практически такими же недостатками обладает логическое резервирование: использование утилит экспорта, импорта. Поэтому весьма важно в некоторых технологических системах использовать </w:t>
        </w:r>
        <w:r w:rsidRPr="0026148D">
          <w:rPr>
            <w:rFonts w:ascii="Times New Roman" w:eastAsia="Times New Roman" w:hAnsi="Times New Roman" w:cs="Times New Roman"/>
            <w:b/>
            <w:bCs/>
            <w:sz w:val="24"/>
            <w:szCs w:val="24"/>
            <w:lang w:eastAsia="ru-RU"/>
          </w:rPr>
          <w:t>возможность восстановления информации без потерь</w:t>
        </w:r>
        <w:r w:rsidRPr="0026148D">
          <w:rPr>
            <w:rFonts w:ascii="Times New Roman" w:eastAsia="Times New Roman" w:hAnsi="Times New Roman" w:cs="Times New Roman"/>
            <w:sz w:val="24"/>
            <w:szCs w:val="24"/>
            <w:lang w:eastAsia="ru-RU"/>
          </w:rPr>
          <w:t xml:space="preserve">. Это технология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w:t>
        </w:r>
      </w:ins>
    </w:p>
    <w:p w:rsidR="0026148D" w:rsidRPr="0026148D" w:rsidRDefault="0026148D" w:rsidP="0026148D">
      <w:pPr>
        <w:spacing w:before="100" w:beforeAutospacing="1" w:after="100" w:afterAutospacing="1" w:line="240" w:lineRule="auto"/>
        <w:rPr>
          <w:ins w:id="28" w:author="Unknown"/>
          <w:rFonts w:ascii="Times New Roman" w:eastAsia="Times New Roman" w:hAnsi="Times New Roman" w:cs="Times New Roman"/>
          <w:sz w:val="24"/>
          <w:szCs w:val="24"/>
          <w:lang w:eastAsia="ru-RU"/>
        </w:rPr>
      </w:pPr>
      <w:ins w:id="29" w:author="Unknown">
        <w:r w:rsidRPr="0026148D">
          <w:rPr>
            <w:rFonts w:ascii="Times New Roman" w:eastAsia="Times New Roman" w:hAnsi="Times New Roman" w:cs="Times New Roman"/>
            <w:sz w:val="24"/>
            <w:szCs w:val="24"/>
            <w:lang w:eastAsia="ru-RU"/>
          </w:rPr>
          <w:t>База данных</w:t>
        </w:r>
        <w:r w:rsidRPr="0026148D">
          <w:rPr>
            <w:rFonts w:ascii="Times New Roman" w:eastAsia="Times New Roman" w:hAnsi="Times New Roman" w:cs="Times New Roman"/>
            <w:b/>
            <w:bCs/>
            <w:sz w:val="24"/>
            <w:szCs w:val="24"/>
            <w:lang w:eastAsia="ru-RU"/>
          </w:rPr>
          <w:t xml:space="preserve"> </w:t>
        </w:r>
        <w:proofErr w:type="spellStart"/>
        <w:r w:rsidRPr="0026148D">
          <w:rPr>
            <w:rFonts w:ascii="Times New Roman" w:eastAsia="Times New Roman" w:hAnsi="Times New Roman" w:cs="Times New Roman"/>
            <w:b/>
            <w:bCs/>
            <w:sz w:val="24"/>
            <w:szCs w:val="24"/>
            <w:lang w:eastAsia="ru-RU"/>
          </w:rPr>
          <w:t>Standby</w:t>
        </w:r>
        <w:proofErr w:type="spellEnd"/>
        <w:r w:rsidRPr="0026148D">
          <w:rPr>
            <w:rFonts w:ascii="Times New Roman" w:eastAsia="Times New Roman" w:hAnsi="Times New Roman" w:cs="Times New Roman"/>
            <w:sz w:val="24"/>
            <w:szCs w:val="24"/>
            <w:lang w:eastAsia="ru-RU"/>
          </w:rPr>
          <w:t xml:space="preserve">- это </w:t>
        </w:r>
        <w:r w:rsidRPr="0026148D">
          <w:rPr>
            <w:rFonts w:ascii="Times New Roman" w:eastAsia="Times New Roman" w:hAnsi="Times New Roman" w:cs="Times New Roman"/>
            <w:b/>
            <w:bCs/>
            <w:sz w:val="24"/>
            <w:szCs w:val="24"/>
            <w:lang w:eastAsia="ru-RU"/>
          </w:rPr>
          <w:t>метод горячего резервирования</w:t>
        </w:r>
        <w:r w:rsidRPr="0026148D">
          <w:rPr>
            <w:rFonts w:ascii="Times New Roman" w:eastAsia="Times New Roman" w:hAnsi="Times New Roman" w:cs="Times New Roman"/>
            <w:sz w:val="24"/>
            <w:szCs w:val="24"/>
            <w:lang w:eastAsia="ru-RU"/>
          </w:rPr>
          <w:t xml:space="preserve"> базы данных (поддержка дубликата на удаленном хосте) для обеспечения непрерывного доступа к данным в случае сбоя первичной базы данных.</w:t>
        </w:r>
      </w:ins>
    </w:p>
    <w:p w:rsidR="0026148D" w:rsidRPr="0026148D" w:rsidRDefault="0026148D" w:rsidP="0026148D">
      <w:pPr>
        <w:spacing w:before="100" w:beforeAutospacing="1" w:after="100" w:afterAutospacing="1" w:line="240" w:lineRule="auto"/>
        <w:rPr>
          <w:ins w:id="30" w:author="Unknown"/>
          <w:rFonts w:ascii="Times New Roman" w:eastAsia="Times New Roman" w:hAnsi="Times New Roman" w:cs="Times New Roman"/>
          <w:sz w:val="24"/>
          <w:szCs w:val="24"/>
          <w:lang w:eastAsia="ru-RU"/>
        </w:rPr>
      </w:pPr>
      <w:proofErr w:type="spellStart"/>
      <w:ins w:id="31" w:author="Unknown">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обычно используют там, где требуется высокая доступность данных и является одним из путей обеспечения быстрого доступа к данным, если первичная база данных сбоит, а восстановление длится дольше, чем это допустимо.</w:t>
        </w:r>
      </w:ins>
    </w:p>
    <w:p w:rsidR="0026148D" w:rsidRPr="0026148D" w:rsidRDefault="0026148D" w:rsidP="0026148D">
      <w:pPr>
        <w:spacing w:before="100" w:beforeAutospacing="1" w:after="100" w:afterAutospacing="1" w:line="240" w:lineRule="auto"/>
        <w:rPr>
          <w:ins w:id="32" w:author="Unknown"/>
          <w:rFonts w:ascii="Times New Roman" w:eastAsia="Times New Roman" w:hAnsi="Times New Roman" w:cs="Times New Roman"/>
          <w:sz w:val="24"/>
          <w:szCs w:val="24"/>
          <w:lang w:eastAsia="ru-RU"/>
        </w:rPr>
      </w:pPr>
      <w:ins w:id="33" w:author="Unknown">
        <w:r w:rsidRPr="0026148D">
          <w:rPr>
            <w:rFonts w:ascii="Times New Roman" w:eastAsia="Times New Roman" w:hAnsi="Times New Roman" w:cs="Times New Roman"/>
            <w:sz w:val="24"/>
            <w:szCs w:val="24"/>
            <w:lang w:eastAsia="ru-RU"/>
          </w:rPr>
          <w:t>Рассмотрим основные принципы, на которых базируется этот метод резервирования.</w:t>
        </w:r>
      </w:ins>
    </w:p>
    <w:p w:rsidR="0026148D" w:rsidRPr="0026148D" w:rsidRDefault="0026148D" w:rsidP="0026148D">
      <w:pPr>
        <w:spacing w:before="100" w:beforeAutospacing="1" w:after="100" w:afterAutospacing="1" w:line="240" w:lineRule="auto"/>
        <w:rPr>
          <w:ins w:id="34" w:author="Unknown"/>
          <w:rFonts w:ascii="Times New Roman" w:eastAsia="Times New Roman" w:hAnsi="Times New Roman" w:cs="Times New Roman"/>
          <w:sz w:val="24"/>
          <w:szCs w:val="24"/>
          <w:lang w:eastAsia="ru-RU"/>
        </w:rPr>
      </w:pPr>
      <w:ins w:id="35" w:author="Unknown">
        <w:r w:rsidRPr="0026148D">
          <w:rPr>
            <w:rFonts w:ascii="Times New Roman" w:eastAsia="Times New Roman" w:hAnsi="Times New Roman" w:cs="Times New Roman"/>
            <w:sz w:val="24"/>
            <w:szCs w:val="24"/>
            <w:lang w:eastAsia="ru-RU"/>
          </w:rPr>
          <w:t xml:space="preserve">Все изменения в базе данных записываются как в </w:t>
        </w:r>
        <w:r w:rsidRPr="0026148D">
          <w:rPr>
            <w:rFonts w:ascii="Times New Roman" w:eastAsia="Times New Roman" w:hAnsi="Times New Roman" w:cs="Times New Roman"/>
            <w:b/>
            <w:bCs/>
            <w:sz w:val="24"/>
            <w:szCs w:val="24"/>
            <w:lang w:eastAsia="ru-RU"/>
          </w:rPr>
          <w:t>файлы данных</w:t>
        </w:r>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datafiles</w:t>
        </w:r>
        <w:proofErr w:type="spellEnd"/>
        <w:r w:rsidRPr="0026148D">
          <w:rPr>
            <w:rFonts w:ascii="Times New Roman" w:eastAsia="Times New Roman" w:hAnsi="Times New Roman" w:cs="Times New Roman"/>
            <w:sz w:val="24"/>
            <w:szCs w:val="24"/>
            <w:lang w:eastAsia="ru-RU"/>
          </w:rPr>
          <w:t xml:space="preserve">), так и в </w:t>
        </w:r>
        <w:r w:rsidRPr="0026148D">
          <w:rPr>
            <w:rFonts w:ascii="Times New Roman" w:eastAsia="Times New Roman" w:hAnsi="Times New Roman" w:cs="Times New Roman"/>
            <w:b/>
            <w:bCs/>
            <w:sz w:val="24"/>
            <w:szCs w:val="24"/>
            <w:lang w:eastAsia="ru-RU"/>
          </w:rPr>
          <w:t>журнал изменений</w:t>
        </w:r>
        <w:r w:rsidRPr="0026148D">
          <w:rPr>
            <w:rFonts w:ascii="Times New Roman" w:eastAsia="Times New Roman" w:hAnsi="Times New Roman" w:cs="Times New Roman"/>
            <w:sz w:val="24"/>
            <w:szCs w:val="24"/>
            <w:lang w:eastAsia="ru-RU"/>
          </w:rPr>
          <w:t>. Информации из журнала вполне достаточно для повторного внесения тех же самых изменений. Журнал хранится в файлах оперативных журналов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files</w:t>
        </w:r>
        <w:proofErr w:type="spellEnd"/>
        <w:r w:rsidRPr="0026148D">
          <w:rPr>
            <w:rFonts w:ascii="Times New Roman" w:eastAsia="Times New Roman" w:hAnsi="Times New Roman" w:cs="Times New Roman"/>
            <w:sz w:val="24"/>
            <w:szCs w:val="24"/>
            <w:lang w:eastAsia="ru-RU"/>
          </w:rPr>
          <w:t xml:space="preserve">). По логике вещей, нужно сохранять </w:t>
        </w:r>
        <w:proofErr w:type="spellStart"/>
        <w:r w:rsidRPr="0026148D">
          <w:rPr>
            <w:rFonts w:ascii="Times New Roman" w:eastAsia="Times New Roman" w:hAnsi="Times New Roman" w:cs="Times New Roman"/>
            <w:sz w:val="24"/>
            <w:szCs w:val="24"/>
            <w:lang w:eastAsia="ru-RU"/>
          </w:rPr>
          <w:t>datafiles</w:t>
        </w:r>
        <w:proofErr w:type="spellEnd"/>
        <w:r w:rsidRPr="0026148D">
          <w:rPr>
            <w:rFonts w:ascii="Times New Roman" w:eastAsia="Times New Roman" w:hAnsi="Times New Roman" w:cs="Times New Roman"/>
            <w:sz w:val="24"/>
            <w:szCs w:val="24"/>
            <w:lang w:eastAsia="ru-RU"/>
          </w:rPr>
          <w:t xml:space="preserve"> и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files</w:t>
        </w:r>
        <w:proofErr w:type="spellEnd"/>
        <w:r w:rsidRPr="0026148D">
          <w:rPr>
            <w:rFonts w:ascii="Times New Roman" w:eastAsia="Times New Roman" w:hAnsi="Times New Roman" w:cs="Times New Roman"/>
            <w:sz w:val="24"/>
            <w:szCs w:val="24"/>
            <w:lang w:eastAsia="ru-RU"/>
          </w:rPr>
          <w:t xml:space="preserve"> до того, как случится сбой. Но при возникновении сбоя, со времени последнего резервирования, скорее всего, произошло значительное число изменений. Поэтому, для того чтобы уменьшить время на восстановление </w:t>
        </w:r>
        <w:proofErr w:type="spellStart"/>
        <w:r w:rsidRPr="0026148D">
          <w:rPr>
            <w:rFonts w:ascii="Times New Roman" w:eastAsia="Times New Roman" w:hAnsi="Times New Roman" w:cs="Times New Roman"/>
            <w:sz w:val="24"/>
            <w:szCs w:val="24"/>
            <w:lang w:eastAsia="ru-RU"/>
          </w:rPr>
          <w:t>datafiles</w:t>
        </w:r>
        <w:proofErr w:type="spellEnd"/>
        <w:r w:rsidRPr="0026148D">
          <w:rPr>
            <w:rFonts w:ascii="Times New Roman" w:eastAsia="Times New Roman" w:hAnsi="Times New Roman" w:cs="Times New Roman"/>
            <w:sz w:val="24"/>
            <w:szCs w:val="24"/>
            <w:lang w:eastAsia="ru-RU"/>
          </w:rPr>
          <w:t xml:space="preserve">, нужно </w:t>
        </w:r>
        <w:r w:rsidRPr="0026148D">
          <w:rPr>
            <w:rFonts w:ascii="Times New Roman" w:eastAsia="Times New Roman" w:hAnsi="Times New Roman" w:cs="Times New Roman"/>
            <w:b/>
            <w:bCs/>
            <w:sz w:val="24"/>
            <w:szCs w:val="24"/>
            <w:lang w:eastAsia="ru-RU"/>
          </w:rPr>
          <w:t>постоянно накатывать изменения</w:t>
        </w:r>
        <w:r w:rsidRPr="0026148D">
          <w:rPr>
            <w:rFonts w:ascii="Times New Roman" w:eastAsia="Times New Roman" w:hAnsi="Times New Roman" w:cs="Times New Roman"/>
            <w:sz w:val="24"/>
            <w:szCs w:val="24"/>
            <w:lang w:eastAsia="ru-RU"/>
          </w:rPr>
          <w:t xml:space="preserve"> из журналов. Таким образом, база данных, где на сохраненные файлы </w:t>
        </w:r>
        <w:r w:rsidRPr="0026148D">
          <w:rPr>
            <w:rFonts w:ascii="Times New Roman" w:eastAsia="Times New Roman" w:hAnsi="Times New Roman" w:cs="Times New Roman"/>
            <w:sz w:val="24"/>
            <w:szCs w:val="24"/>
            <w:lang w:eastAsia="ru-RU"/>
          </w:rPr>
          <w:lastRenderedPageBreak/>
          <w:t>данных постоянно производиться накат изменения, называется резервной базой данных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Если возникнут проблемы с рабочей базы данных, то резервную БД можно перевести в рабочее состояние в достаточно короткий срок.</w:t>
        </w:r>
      </w:ins>
    </w:p>
    <w:p w:rsidR="0026148D" w:rsidRPr="0026148D" w:rsidRDefault="0026148D" w:rsidP="0026148D">
      <w:pPr>
        <w:spacing w:before="100" w:beforeAutospacing="1" w:after="100" w:afterAutospacing="1" w:line="240" w:lineRule="auto"/>
        <w:rPr>
          <w:ins w:id="36"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200015" cy="3832225"/>
            <wp:effectExtent l="0" t="0" r="635" b="0"/>
            <wp:docPr id="2" name="Рисунок 2" descr="http://my-oracle.it-blogs.com.ua/images/myoracle/st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oracle.it-blogs.com.ua/images/myoracle/stb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015" cy="3832225"/>
                    </a:xfrm>
                    <a:prstGeom prst="rect">
                      <a:avLst/>
                    </a:prstGeom>
                    <a:noFill/>
                    <a:ln>
                      <a:noFill/>
                    </a:ln>
                  </pic:spPr>
                </pic:pic>
              </a:graphicData>
            </a:graphic>
          </wp:inline>
        </w:drawing>
      </w:r>
    </w:p>
    <w:p w:rsidR="0026148D" w:rsidRPr="0026148D" w:rsidRDefault="0026148D" w:rsidP="0026148D">
      <w:pPr>
        <w:spacing w:before="100" w:beforeAutospacing="1" w:after="100" w:afterAutospacing="1" w:line="240" w:lineRule="auto"/>
        <w:rPr>
          <w:ins w:id="37" w:author="Unknown"/>
          <w:rFonts w:ascii="Times New Roman" w:eastAsia="Times New Roman" w:hAnsi="Times New Roman" w:cs="Times New Roman"/>
          <w:sz w:val="24"/>
          <w:szCs w:val="24"/>
          <w:lang w:eastAsia="ru-RU"/>
        </w:rPr>
      </w:pPr>
      <w:ins w:id="38" w:author="Unknown">
        <w:r w:rsidRPr="0026148D">
          <w:rPr>
            <w:rFonts w:ascii="Times New Roman" w:eastAsia="Times New Roman" w:hAnsi="Times New Roman" w:cs="Times New Roman"/>
            <w:sz w:val="24"/>
            <w:szCs w:val="24"/>
            <w:lang w:eastAsia="ru-RU"/>
          </w:rPr>
          <w:t xml:space="preserve">Особо необходимо отметить, что </w:t>
        </w:r>
        <w:r w:rsidRPr="0026148D">
          <w:rPr>
            <w:rFonts w:ascii="Times New Roman" w:eastAsia="Times New Roman" w:hAnsi="Times New Roman" w:cs="Times New Roman"/>
            <w:b/>
            <w:bCs/>
            <w:sz w:val="24"/>
            <w:szCs w:val="24"/>
            <w:lang w:eastAsia="ru-RU"/>
          </w:rPr>
          <w:t>операционные системы</w:t>
        </w:r>
        <w:r w:rsidRPr="0026148D">
          <w:rPr>
            <w:rFonts w:ascii="Times New Roman" w:eastAsia="Times New Roman" w:hAnsi="Times New Roman" w:cs="Times New Roman"/>
            <w:sz w:val="24"/>
            <w:szCs w:val="24"/>
            <w:lang w:eastAsia="ru-RU"/>
          </w:rPr>
          <w:t xml:space="preserve"> на резервной и основной базе данных </w:t>
        </w:r>
        <w:r w:rsidRPr="0026148D">
          <w:rPr>
            <w:rFonts w:ascii="Times New Roman" w:eastAsia="Times New Roman" w:hAnsi="Times New Roman" w:cs="Times New Roman"/>
            <w:b/>
            <w:bCs/>
            <w:sz w:val="24"/>
            <w:szCs w:val="24"/>
            <w:lang w:eastAsia="ru-RU"/>
          </w:rPr>
          <w:t>должны быть одинаковыми</w:t>
        </w:r>
        <w:r w:rsidRPr="0026148D">
          <w:rPr>
            <w:rFonts w:ascii="Times New Roman" w:eastAsia="Times New Roman" w:hAnsi="Times New Roman" w:cs="Times New Roman"/>
            <w:sz w:val="24"/>
            <w:szCs w:val="24"/>
            <w:lang w:eastAsia="ru-RU"/>
          </w:rPr>
          <w:t xml:space="preserve">. Это связано с тем, что в разных ОС структуры файлов базы данных имеют отличия. </w:t>
        </w:r>
      </w:ins>
    </w:p>
    <w:p w:rsidR="0026148D" w:rsidRPr="0026148D" w:rsidRDefault="0026148D" w:rsidP="0026148D">
      <w:pPr>
        <w:spacing w:before="100" w:beforeAutospacing="1" w:after="100" w:afterAutospacing="1" w:line="240" w:lineRule="auto"/>
        <w:rPr>
          <w:ins w:id="39" w:author="Unknown"/>
          <w:rFonts w:ascii="Times New Roman" w:eastAsia="Times New Roman" w:hAnsi="Times New Roman" w:cs="Times New Roman"/>
          <w:sz w:val="24"/>
          <w:szCs w:val="24"/>
          <w:lang w:eastAsia="ru-RU"/>
        </w:rPr>
      </w:pPr>
      <w:ins w:id="40" w:author="Unknown">
        <w:r w:rsidRPr="0026148D">
          <w:rPr>
            <w:rFonts w:ascii="Times New Roman" w:eastAsia="Times New Roman" w:hAnsi="Times New Roman" w:cs="Times New Roman"/>
            <w:sz w:val="24"/>
            <w:szCs w:val="24"/>
            <w:lang w:eastAsia="ru-RU"/>
          </w:rPr>
          <w:t xml:space="preserve">Резервная база данных создается специальной копией </w:t>
        </w:r>
        <w:r w:rsidRPr="0026148D">
          <w:rPr>
            <w:rFonts w:ascii="Times New Roman" w:eastAsia="Times New Roman" w:hAnsi="Times New Roman" w:cs="Times New Roman"/>
            <w:b/>
            <w:bCs/>
            <w:sz w:val="24"/>
            <w:szCs w:val="24"/>
            <w:lang w:eastAsia="ru-RU"/>
          </w:rPr>
          <w:t>управляющего файла</w:t>
        </w:r>
        <w:r w:rsidRPr="0026148D">
          <w:rPr>
            <w:rFonts w:ascii="Times New Roman" w:eastAsia="Times New Roman" w:hAnsi="Times New Roman" w:cs="Times New Roman"/>
            <w:sz w:val="24"/>
            <w:szCs w:val="24"/>
            <w:lang w:eastAsia="ru-RU"/>
          </w:rPr>
          <w:t xml:space="preserve"> сформированного на первичной базе данных и на основе согласованной </w:t>
        </w:r>
        <w:r w:rsidRPr="0026148D">
          <w:rPr>
            <w:rFonts w:ascii="Times New Roman" w:eastAsia="Times New Roman" w:hAnsi="Times New Roman" w:cs="Times New Roman"/>
            <w:b/>
            <w:bCs/>
            <w:sz w:val="24"/>
            <w:szCs w:val="24"/>
            <w:lang w:eastAsia="ru-RU"/>
          </w:rPr>
          <w:t>копии файлов данных</w:t>
        </w:r>
        <w:r w:rsidRPr="0026148D">
          <w:rPr>
            <w:rFonts w:ascii="Times New Roman" w:eastAsia="Times New Roman" w:hAnsi="Times New Roman" w:cs="Times New Roman"/>
            <w:sz w:val="24"/>
            <w:szCs w:val="24"/>
            <w:lang w:eastAsia="ru-RU"/>
          </w:rPr>
          <w:t xml:space="preserve"> первичной базы путем применения (</w:t>
        </w:r>
        <w:r w:rsidRPr="0026148D">
          <w:rPr>
            <w:rFonts w:ascii="Times New Roman" w:eastAsia="Times New Roman" w:hAnsi="Times New Roman" w:cs="Times New Roman"/>
            <w:b/>
            <w:bCs/>
            <w:sz w:val="24"/>
            <w:szCs w:val="24"/>
            <w:lang w:eastAsia="ru-RU"/>
          </w:rPr>
          <w:t>наката</w:t>
        </w:r>
        <w:r w:rsidRPr="0026148D">
          <w:rPr>
            <w:rFonts w:ascii="Times New Roman" w:eastAsia="Times New Roman" w:hAnsi="Times New Roman" w:cs="Times New Roman"/>
            <w:sz w:val="24"/>
            <w:szCs w:val="24"/>
            <w:lang w:eastAsia="ru-RU"/>
          </w:rPr>
          <w:t xml:space="preserve">) архивных журнальных файлов генерируемых основной базой данных. Поэтому необходимо, чтобы первичная база данных работала в режиме </w:t>
        </w:r>
        <w:proofErr w:type="spellStart"/>
        <w:r w:rsidRPr="0026148D">
          <w:rPr>
            <w:rFonts w:ascii="Times New Roman" w:eastAsia="Times New Roman" w:hAnsi="Times New Roman" w:cs="Times New Roman"/>
            <w:sz w:val="24"/>
            <w:szCs w:val="24"/>
            <w:lang w:eastAsia="ru-RU"/>
          </w:rPr>
          <w:t>Archivelog.Передача</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files</w:t>
        </w:r>
        <w:proofErr w:type="spellEnd"/>
        <w:r w:rsidRPr="0026148D">
          <w:rPr>
            <w:rFonts w:ascii="Times New Roman" w:eastAsia="Times New Roman" w:hAnsi="Times New Roman" w:cs="Times New Roman"/>
            <w:sz w:val="24"/>
            <w:szCs w:val="24"/>
            <w:lang w:eastAsia="ru-RU"/>
          </w:rPr>
          <w:t xml:space="preserve"> не вызывает особой нагрузки на первичную базу данных, так как это работа фонового процесса (</w:t>
        </w:r>
        <w:proofErr w:type="spellStart"/>
        <w:r w:rsidRPr="0026148D">
          <w:rPr>
            <w:rFonts w:ascii="Times New Roman" w:eastAsia="Times New Roman" w:hAnsi="Times New Roman" w:cs="Times New Roman"/>
            <w:sz w:val="24"/>
            <w:szCs w:val="24"/>
            <w:lang w:eastAsia="ru-RU"/>
          </w:rPr>
          <w:t>ARCn</w:t>
        </w:r>
        <w:proofErr w:type="spellEnd"/>
        <w:r w:rsidRPr="0026148D">
          <w:rPr>
            <w:rFonts w:ascii="Times New Roman" w:eastAsia="Times New Roman" w:hAnsi="Times New Roman" w:cs="Times New Roman"/>
            <w:sz w:val="24"/>
            <w:szCs w:val="24"/>
            <w:lang w:eastAsia="ru-RU"/>
          </w:rPr>
          <w:t xml:space="preserve">). К тому же задержки в работе сети, которая связывает резервную и первичную базы данных, никак не сказываются на передаче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files</w:t>
        </w:r>
        <w:proofErr w:type="spellEnd"/>
        <w:r w:rsidRPr="0026148D">
          <w:rPr>
            <w:rFonts w:ascii="Times New Roman" w:eastAsia="Times New Roman" w:hAnsi="Times New Roman" w:cs="Times New Roman"/>
            <w:sz w:val="24"/>
            <w:szCs w:val="24"/>
            <w:lang w:eastAsia="ru-RU"/>
          </w:rPr>
          <w:t xml:space="preserve"> - вся необходимая информации обязательно будет передана.</w:t>
        </w:r>
      </w:ins>
    </w:p>
    <w:p w:rsidR="0026148D" w:rsidRPr="0026148D" w:rsidRDefault="0026148D" w:rsidP="0026148D">
      <w:pPr>
        <w:spacing w:before="100" w:beforeAutospacing="1" w:after="100" w:afterAutospacing="1" w:line="240" w:lineRule="auto"/>
        <w:rPr>
          <w:ins w:id="41" w:author="Unknown"/>
          <w:rFonts w:ascii="Times New Roman" w:eastAsia="Times New Roman" w:hAnsi="Times New Roman" w:cs="Times New Roman"/>
          <w:sz w:val="24"/>
          <w:szCs w:val="24"/>
          <w:lang w:eastAsia="ru-RU"/>
        </w:rPr>
      </w:pPr>
      <w:ins w:id="42" w:author="Unknown">
        <w:r w:rsidRPr="0026148D">
          <w:rPr>
            <w:rFonts w:ascii="Times New Roman" w:eastAsia="Times New Roman" w:hAnsi="Times New Roman" w:cs="Times New Roman"/>
            <w:sz w:val="24"/>
            <w:szCs w:val="24"/>
            <w:lang w:eastAsia="ru-RU"/>
          </w:rPr>
          <w:t>Основные замечания</w:t>
        </w:r>
      </w:ins>
    </w:p>
    <w:p w:rsidR="0026148D" w:rsidRPr="0026148D" w:rsidRDefault="0026148D" w:rsidP="0026148D">
      <w:pPr>
        <w:numPr>
          <w:ilvl w:val="0"/>
          <w:numId w:val="3"/>
        </w:numPr>
        <w:spacing w:before="100" w:beforeAutospacing="1" w:after="100" w:afterAutospacing="1" w:line="240" w:lineRule="auto"/>
        <w:rPr>
          <w:ins w:id="43" w:author="Unknown"/>
          <w:rFonts w:ascii="Times New Roman" w:eastAsia="Times New Roman" w:hAnsi="Times New Roman" w:cs="Times New Roman"/>
          <w:sz w:val="24"/>
          <w:szCs w:val="24"/>
          <w:lang w:eastAsia="ru-RU"/>
        </w:rPr>
      </w:pPr>
      <w:ins w:id="44" w:author="Unknown">
        <w:r w:rsidRPr="0026148D">
          <w:rPr>
            <w:rFonts w:ascii="Times New Roman" w:eastAsia="Times New Roman" w:hAnsi="Times New Roman" w:cs="Times New Roman"/>
            <w:sz w:val="24"/>
            <w:szCs w:val="24"/>
            <w:lang w:eastAsia="ru-RU"/>
          </w:rPr>
          <w:t xml:space="preserve">Резервная база данных и первичная база данных должны находиться на </w:t>
        </w:r>
        <w:r w:rsidRPr="0026148D">
          <w:rPr>
            <w:rFonts w:ascii="Times New Roman" w:eastAsia="Times New Roman" w:hAnsi="Times New Roman" w:cs="Times New Roman"/>
            <w:b/>
            <w:bCs/>
            <w:sz w:val="24"/>
            <w:szCs w:val="24"/>
            <w:lang w:eastAsia="ru-RU"/>
          </w:rPr>
          <w:t>физически разных машинах</w:t>
        </w:r>
        <w:r w:rsidRPr="0026148D">
          <w:rPr>
            <w:rFonts w:ascii="Times New Roman" w:eastAsia="Times New Roman" w:hAnsi="Times New Roman" w:cs="Times New Roman"/>
            <w:sz w:val="24"/>
            <w:szCs w:val="24"/>
            <w:lang w:eastAsia="ru-RU"/>
          </w:rPr>
          <w:t xml:space="preserve"> для защиты от аппаратного сбоя. </w:t>
        </w:r>
      </w:ins>
    </w:p>
    <w:p w:rsidR="0026148D" w:rsidRPr="0026148D" w:rsidRDefault="0026148D" w:rsidP="0026148D">
      <w:pPr>
        <w:numPr>
          <w:ilvl w:val="0"/>
          <w:numId w:val="3"/>
        </w:numPr>
        <w:spacing w:before="100" w:beforeAutospacing="1" w:after="100" w:afterAutospacing="1" w:line="240" w:lineRule="auto"/>
        <w:rPr>
          <w:ins w:id="45" w:author="Unknown"/>
          <w:rFonts w:ascii="Times New Roman" w:eastAsia="Times New Roman" w:hAnsi="Times New Roman" w:cs="Times New Roman"/>
          <w:sz w:val="24"/>
          <w:szCs w:val="24"/>
          <w:lang w:eastAsia="ru-RU"/>
        </w:rPr>
      </w:pPr>
      <w:ins w:id="46" w:author="Unknown">
        <w:r w:rsidRPr="0026148D">
          <w:rPr>
            <w:rFonts w:ascii="Times New Roman" w:eastAsia="Times New Roman" w:hAnsi="Times New Roman" w:cs="Times New Roman"/>
            <w:sz w:val="24"/>
            <w:szCs w:val="24"/>
            <w:lang w:eastAsia="ru-RU"/>
          </w:rPr>
          <w:t>Резервная база данных обычно находиться в монтированном (</w:t>
        </w:r>
        <w:proofErr w:type="spellStart"/>
        <w:r w:rsidRPr="0026148D">
          <w:rPr>
            <w:rFonts w:ascii="Times New Roman" w:eastAsia="Times New Roman" w:hAnsi="Times New Roman" w:cs="Times New Roman"/>
            <w:sz w:val="24"/>
            <w:szCs w:val="24"/>
            <w:lang w:eastAsia="ru-RU"/>
          </w:rPr>
          <w:t>mount</w:t>
        </w:r>
        <w:proofErr w:type="spellEnd"/>
        <w:r w:rsidRPr="0026148D">
          <w:rPr>
            <w:rFonts w:ascii="Times New Roman" w:eastAsia="Times New Roman" w:hAnsi="Times New Roman" w:cs="Times New Roman"/>
            <w:sz w:val="24"/>
            <w:szCs w:val="24"/>
            <w:lang w:eastAsia="ru-RU"/>
          </w:rPr>
          <w:t>) состоянии и в режиме восстановления (когда архивные файлы журнализации получаются от первичной базы данных и накатываются). Этот процесс может быть автоматизирован путем использования</w:t>
        </w:r>
        <w:r w:rsidRPr="0026148D">
          <w:rPr>
            <w:rFonts w:ascii="Times New Roman" w:eastAsia="Times New Roman" w:hAnsi="Times New Roman" w:cs="Times New Roman"/>
            <w:b/>
            <w:bCs/>
            <w:sz w:val="24"/>
            <w:szCs w:val="24"/>
            <w:lang w:eastAsia="ru-RU"/>
          </w:rPr>
          <w:t xml:space="preserve"> </w:t>
        </w:r>
        <w:proofErr w:type="spellStart"/>
        <w:r w:rsidRPr="0026148D">
          <w:rPr>
            <w:rFonts w:ascii="Times New Roman" w:eastAsia="Times New Roman" w:hAnsi="Times New Roman" w:cs="Times New Roman"/>
            <w:b/>
            <w:bCs/>
            <w:sz w:val="24"/>
            <w:szCs w:val="24"/>
            <w:lang w:eastAsia="ru-RU"/>
          </w:rPr>
          <w:t>managed</w:t>
        </w:r>
        <w:proofErr w:type="spellEnd"/>
        <w:r w:rsidRPr="0026148D">
          <w:rPr>
            <w:rFonts w:ascii="Times New Roman" w:eastAsia="Times New Roman" w:hAnsi="Times New Roman" w:cs="Times New Roman"/>
            <w:b/>
            <w:bCs/>
            <w:sz w:val="24"/>
            <w:szCs w:val="24"/>
            <w:lang w:eastAsia="ru-RU"/>
          </w:rPr>
          <w:t xml:space="preserve"> </w:t>
        </w:r>
        <w:proofErr w:type="spellStart"/>
        <w:r w:rsidRPr="0026148D">
          <w:rPr>
            <w:rFonts w:ascii="Times New Roman" w:eastAsia="Times New Roman" w:hAnsi="Times New Roman" w:cs="Times New Roman"/>
            <w:b/>
            <w:bCs/>
            <w:sz w:val="24"/>
            <w:szCs w:val="24"/>
            <w:lang w:eastAsia="ru-RU"/>
          </w:rPr>
          <w:t>recovery</w:t>
        </w:r>
        <w:proofErr w:type="spellEnd"/>
        <w:r w:rsidRPr="0026148D">
          <w:rPr>
            <w:rFonts w:ascii="Times New Roman" w:eastAsia="Times New Roman" w:hAnsi="Times New Roman" w:cs="Times New Roman"/>
            <w:sz w:val="24"/>
            <w:szCs w:val="24"/>
            <w:lang w:eastAsia="ru-RU"/>
          </w:rPr>
          <w:t xml:space="preserve"> режима. Резервная база данных должна пребывать в </w:t>
        </w:r>
        <w:proofErr w:type="spellStart"/>
        <w:r w:rsidRPr="0026148D">
          <w:rPr>
            <w:rFonts w:ascii="Times New Roman" w:eastAsia="Times New Roman" w:hAnsi="Times New Roman" w:cs="Times New Roman"/>
            <w:sz w:val="24"/>
            <w:szCs w:val="24"/>
            <w:lang w:eastAsia="ru-RU"/>
          </w:rPr>
          <w:t>managed</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recovery</w:t>
        </w:r>
        <w:proofErr w:type="spellEnd"/>
        <w:r w:rsidRPr="0026148D">
          <w:rPr>
            <w:rFonts w:ascii="Times New Roman" w:eastAsia="Times New Roman" w:hAnsi="Times New Roman" w:cs="Times New Roman"/>
            <w:sz w:val="24"/>
            <w:szCs w:val="24"/>
            <w:lang w:eastAsia="ru-RU"/>
          </w:rPr>
          <w:t xml:space="preserve"> режиме до тех пор, пока она </w:t>
        </w:r>
        <w:r w:rsidRPr="0026148D">
          <w:rPr>
            <w:rFonts w:ascii="Times New Roman" w:eastAsia="Times New Roman" w:hAnsi="Times New Roman" w:cs="Times New Roman"/>
            <w:sz w:val="24"/>
            <w:szCs w:val="24"/>
            <w:lang w:eastAsia="ru-RU"/>
          </w:rPr>
          <w:lastRenderedPageBreak/>
          <w:t xml:space="preserve">не будет нужна. Это особенно важно, если первичная база данных создает большое количество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logs</w:t>
        </w:r>
        <w:proofErr w:type="spellEnd"/>
        <w:r w:rsidRPr="0026148D">
          <w:rPr>
            <w:rFonts w:ascii="Times New Roman" w:eastAsia="Times New Roman" w:hAnsi="Times New Roman" w:cs="Times New Roman"/>
            <w:sz w:val="24"/>
            <w:szCs w:val="24"/>
            <w:lang w:eastAsia="ru-RU"/>
          </w:rPr>
          <w:t xml:space="preserve">, из-за чего много архивных файлов журнализации должны быть переданы и накатаны на резервную базу данных. </w:t>
        </w:r>
      </w:ins>
    </w:p>
    <w:p w:rsidR="0026148D" w:rsidRPr="0026148D" w:rsidRDefault="0026148D" w:rsidP="0026148D">
      <w:pPr>
        <w:spacing w:before="100" w:beforeAutospacing="1" w:after="100" w:afterAutospacing="1" w:line="240" w:lineRule="auto"/>
        <w:ind w:left="720"/>
        <w:rPr>
          <w:ins w:id="47"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50130" cy="2409190"/>
            <wp:effectExtent l="0" t="0" r="7620" b="0"/>
            <wp:docPr id="1" name="Рисунок 1" descr="http://my-oracle.it-blogs.com.ua/images/myoracle/stb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oracle.it-blogs.com.ua/images/myoracle/stb_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0130" cy="2409190"/>
                    </a:xfrm>
                    <a:prstGeom prst="rect">
                      <a:avLst/>
                    </a:prstGeom>
                    <a:noFill/>
                    <a:ln>
                      <a:noFill/>
                    </a:ln>
                  </pic:spPr>
                </pic:pic>
              </a:graphicData>
            </a:graphic>
          </wp:inline>
        </w:drawing>
      </w:r>
    </w:p>
    <w:p w:rsidR="0026148D" w:rsidRPr="0026148D" w:rsidRDefault="0026148D" w:rsidP="0026148D">
      <w:pPr>
        <w:numPr>
          <w:ilvl w:val="0"/>
          <w:numId w:val="3"/>
        </w:numPr>
        <w:spacing w:before="100" w:beforeAutospacing="1" w:after="100" w:afterAutospacing="1" w:line="240" w:lineRule="auto"/>
        <w:rPr>
          <w:ins w:id="48" w:author="Unknown"/>
          <w:rFonts w:ascii="Times New Roman" w:eastAsia="Times New Roman" w:hAnsi="Times New Roman" w:cs="Times New Roman"/>
          <w:sz w:val="24"/>
          <w:szCs w:val="24"/>
          <w:lang w:eastAsia="ru-RU"/>
        </w:rPr>
      </w:pPr>
      <w:ins w:id="49" w:author="Unknown">
        <w:r w:rsidRPr="0026148D">
          <w:rPr>
            <w:rFonts w:ascii="Times New Roman" w:eastAsia="Times New Roman" w:hAnsi="Times New Roman" w:cs="Times New Roman"/>
            <w:sz w:val="24"/>
            <w:szCs w:val="24"/>
            <w:lang w:eastAsia="ru-RU"/>
          </w:rPr>
          <w:t xml:space="preserve">Резервная база данных может быть открыта в </w:t>
        </w:r>
        <w:r w:rsidRPr="0026148D">
          <w:rPr>
            <w:rFonts w:ascii="Times New Roman" w:eastAsia="Times New Roman" w:hAnsi="Times New Roman" w:cs="Times New Roman"/>
            <w:b/>
            <w:bCs/>
            <w:sz w:val="24"/>
            <w:szCs w:val="24"/>
            <w:lang w:eastAsia="ru-RU"/>
          </w:rPr>
          <w:t>режиме «только чтение»</w:t>
        </w:r>
        <w:r w:rsidRPr="0026148D">
          <w:rPr>
            <w:rFonts w:ascii="Times New Roman" w:eastAsia="Times New Roman" w:hAnsi="Times New Roman" w:cs="Times New Roman"/>
            <w:sz w:val="24"/>
            <w:szCs w:val="24"/>
            <w:lang w:eastAsia="ru-RU"/>
          </w:rPr>
          <w:t>, используя команду ALTER DATABASE OPEN READ ONLY. То есть, запросы могут быть выполнены на резервной базе данных в режиме «только чтение», но активные команды DML не выполняются. Когда пользователи выполнили необходимые запросы, резервная база данных может быть, затем возвращена в режим восстановления. Для этого останавливают базу данных, монтируют, используя команды STARTUP NOMOUNT и ALTER DATABASE MOUNT STANDBY DATABASE.</w:t>
        </w:r>
      </w:ins>
    </w:p>
    <w:p w:rsidR="0026148D" w:rsidRPr="0026148D" w:rsidRDefault="0026148D" w:rsidP="0026148D">
      <w:pPr>
        <w:numPr>
          <w:ilvl w:val="0"/>
          <w:numId w:val="3"/>
        </w:numPr>
        <w:spacing w:before="100" w:beforeAutospacing="1" w:after="100" w:afterAutospacing="1" w:line="240" w:lineRule="auto"/>
        <w:rPr>
          <w:ins w:id="50" w:author="Unknown"/>
          <w:rFonts w:ascii="Times New Roman" w:eastAsia="Times New Roman" w:hAnsi="Times New Roman" w:cs="Times New Roman"/>
          <w:sz w:val="24"/>
          <w:szCs w:val="24"/>
          <w:lang w:eastAsia="ru-RU"/>
        </w:rPr>
      </w:pPr>
      <w:ins w:id="51" w:author="Unknown">
        <w:r w:rsidRPr="0026148D">
          <w:rPr>
            <w:rFonts w:ascii="Times New Roman" w:eastAsia="Times New Roman" w:hAnsi="Times New Roman" w:cs="Times New Roman"/>
            <w:sz w:val="24"/>
            <w:szCs w:val="24"/>
            <w:lang w:eastAsia="ru-RU"/>
          </w:rPr>
          <w:t xml:space="preserve">Резервная база данных становится первичной базой данных после шага, который известен как </w:t>
        </w:r>
        <w:r w:rsidRPr="0026148D">
          <w:rPr>
            <w:rFonts w:ascii="Times New Roman" w:eastAsia="Times New Roman" w:hAnsi="Times New Roman" w:cs="Times New Roman"/>
            <w:b/>
            <w:bCs/>
            <w:sz w:val="24"/>
            <w:szCs w:val="24"/>
            <w:lang w:eastAsia="ru-RU"/>
          </w:rPr>
          <w:t>активизация</w:t>
        </w:r>
        <w:r w:rsidRPr="0026148D">
          <w:rPr>
            <w:rFonts w:ascii="Times New Roman" w:eastAsia="Times New Roman" w:hAnsi="Times New Roman" w:cs="Times New Roman"/>
            <w:sz w:val="24"/>
            <w:szCs w:val="24"/>
            <w:lang w:eastAsia="ru-RU"/>
          </w:rPr>
          <w:t>. Все пользователи должны затем подключать к новой первичной базе данных, пока проблема, вызвавшая сбой на другой машине будет решена. Сбойная база данных может быть, затем установлена как новая резервная база данных.</w:t>
        </w:r>
      </w:ins>
    </w:p>
    <w:p w:rsidR="0026148D" w:rsidRPr="0026148D" w:rsidRDefault="0026148D" w:rsidP="0026148D">
      <w:pPr>
        <w:numPr>
          <w:ilvl w:val="0"/>
          <w:numId w:val="3"/>
        </w:numPr>
        <w:spacing w:before="100" w:beforeAutospacing="1" w:after="100" w:afterAutospacing="1" w:line="240" w:lineRule="auto"/>
        <w:rPr>
          <w:ins w:id="52" w:author="Unknown"/>
          <w:rFonts w:ascii="Times New Roman" w:eastAsia="Times New Roman" w:hAnsi="Times New Roman" w:cs="Times New Roman"/>
          <w:sz w:val="24"/>
          <w:szCs w:val="24"/>
          <w:lang w:eastAsia="ru-RU"/>
        </w:rPr>
      </w:pPr>
      <w:proofErr w:type="gramStart"/>
      <w:ins w:id="53" w:author="Unknown">
        <w:r w:rsidRPr="0026148D">
          <w:rPr>
            <w:rFonts w:ascii="Times New Roman" w:eastAsia="Times New Roman" w:hAnsi="Times New Roman" w:cs="Times New Roman"/>
            <w:sz w:val="24"/>
            <w:szCs w:val="24"/>
            <w:lang w:eastAsia="ru-RU"/>
          </w:rPr>
          <w:t xml:space="preserve">Если </w:t>
        </w:r>
        <w:proofErr w:type="spellStart"/>
        <w:r w:rsidRPr="0026148D">
          <w:rPr>
            <w:rFonts w:ascii="Times New Roman" w:eastAsia="Times New Roman" w:hAnsi="Times New Roman" w:cs="Times New Roman"/>
            <w:sz w:val="24"/>
            <w:szCs w:val="24"/>
            <w:lang w:eastAsia="ru-RU"/>
          </w:rPr>
          <w:t>current</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online</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redo</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logs</w:t>
        </w:r>
        <w:proofErr w:type="spellEnd"/>
        <w:r w:rsidRPr="0026148D">
          <w:rPr>
            <w:rFonts w:ascii="Times New Roman" w:eastAsia="Times New Roman" w:hAnsi="Times New Roman" w:cs="Times New Roman"/>
            <w:sz w:val="24"/>
            <w:szCs w:val="24"/>
            <w:lang w:eastAsia="ru-RU"/>
          </w:rPr>
          <w:t xml:space="preserve"> не может быть передан, прежде чем резервная база будет активизирована, тогда на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данные могут быть </w:t>
        </w:r>
        <w:proofErr w:type="spellStart"/>
        <w:r w:rsidRPr="0026148D">
          <w:rPr>
            <w:rFonts w:ascii="Times New Roman" w:eastAsia="Times New Roman" w:hAnsi="Times New Roman" w:cs="Times New Roman"/>
            <w:sz w:val="24"/>
            <w:szCs w:val="24"/>
            <w:lang w:eastAsia="ru-RU"/>
          </w:rPr>
          <w:t>потерены</w:t>
        </w:r>
        <w:proofErr w:type="spellEnd"/>
        <w:r w:rsidRPr="0026148D">
          <w:rPr>
            <w:rFonts w:ascii="Times New Roman" w:eastAsia="Times New Roman" w:hAnsi="Times New Roman" w:cs="Times New Roman"/>
            <w:sz w:val="24"/>
            <w:szCs w:val="24"/>
            <w:lang w:eastAsia="ru-RU"/>
          </w:rPr>
          <w:t xml:space="preserve">. </w:t>
        </w:r>
        <w:proofErr w:type="gramEnd"/>
      </w:ins>
    </w:p>
    <w:p w:rsidR="0026148D" w:rsidRPr="0026148D" w:rsidRDefault="0026148D" w:rsidP="0026148D">
      <w:pPr>
        <w:numPr>
          <w:ilvl w:val="0"/>
          <w:numId w:val="3"/>
        </w:numPr>
        <w:spacing w:before="100" w:beforeAutospacing="1" w:after="100" w:afterAutospacing="1" w:line="240" w:lineRule="auto"/>
        <w:rPr>
          <w:ins w:id="54" w:author="Unknown"/>
          <w:rFonts w:ascii="Times New Roman" w:eastAsia="Times New Roman" w:hAnsi="Times New Roman" w:cs="Times New Roman"/>
          <w:sz w:val="24"/>
          <w:szCs w:val="24"/>
          <w:lang w:eastAsia="ru-RU"/>
        </w:rPr>
      </w:pPr>
      <w:ins w:id="55" w:author="Unknown">
        <w:r w:rsidRPr="0026148D">
          <w:rPr>
            <w:rFonts w:ascii="Times New Roman" w:eastAsia="Times New Roman" w:hAnsi="Times New Roman" w:cs="Times New Roman"/>
            <w:sz w:val="24"/>
            <w:szCs w:val="24"/>
            <w:lang w:eastAsia="ru-RU"/>
          </w:rPr>
          <w:t xml:space="preserve">Важно, чтобы были накатаны </w:t>
        </w:r>
        <w:r w:rsidRPr="0026148D">
          <w:rPr>
            <w:rFonts w:ascii="Times New Roman" w:eastAsia="Times New Roman" w:hAnsi="Times New Roman" w:cs="Times New Roman"/>
            <w:b/>
            <w:bCs/>
            <w:sz w:val="24"/>
            <w:szCs w:val="24"/>
            <w:lang w:eastAsia="ru-RU"/>
          </w:rPr>
          <w:t xml:space="preserve">все необходимые </w:t>
        </w:r>
        <w:proofErr w:type="spellStart"/>
        <w:r w:rsidRPr="0026148D">
          <w:rPr>
            <w:rFonts w:ascii="Times New Roman" w:eastAsia="Times New Roman" w:hAnsi="Times New Roman" w:cs="Times New Roman"/>
            <w:b/>
            <w:bCs/>
            <w:sz w:val="24"/>
            <w:szCs w:val="24"/>
            <w:lang w:eastAsia="ru-RU"/>
          </w:rPr>
          <w:t>redo</w:t>
        </w:r>
        <w:proofErr w:type="spellEnd"/>
        <w:r w:rsidRPr="0026148D">
          <w:rPr>
            <w:rFonts w:ascii="Times New Roman" w:eastAsia="Times New Roman" w:hAnsi="Times New Roman" w:cs="Times New Roman"/>
            <w:b/>
            <w:bCs/>
            <w:sz w:val="24"/>
            <w:szCs w:val="24"/>
            <w:lang w:eastAsia="ru-RU"/>
          </w:rPr>
          <w:t xml:space="preserve"> </w:t>
        </w:r>
        <w:proofErr w:type="spellStart"/>
        <w:r w:rsidRPr="0026148D">
          <w:rPr>
            <w:rFonts w:ascii="Times New Roman" w:eastAsia="Times New Roman" w:hAnsi="Times New Roman" w:cs="Times New Roman"/>
            <w:b/>
            <w:bCs/>
            <w:sz w:val="24"/>
            <w:szCs w:val="24"/>
            <w:lang w:eastAsia="ru-RU"/>
          </w:rPr>
          <w:t>log</w:t>
        </w:r>
        <w:proofErr w:type="spellEnd"/>
        <w:r w:rsidRPr="0026148D">
          <w:rPr>
            <w:rFonts w:ascii="Times New Roman" w:eastAsia="Times New Roman" w:hAnsi="Times New Roman" w:cs="Times New Roman"/>
            <w:b/>
            <w:bCs/>
            <w:sz w:val="24"/>
            <w:szCs w:val="24"/>
            <w:lang w:eastAsia="ru-RU"/>
          </w:rPr>
          <w:t xml:space="preserve"> </w:t>
        </w:r>
        <w:proofErr w:type="spellStart"/>
        <w:r w:rsidRPr="0026148D">
          <w:rPr>
            <w:rFonts w:ascii="Times New Roman" w:eastAsia="Times New Roman" w:hAnsi="Times New Roman" w:cs="Times New Roman"/>
            <w:b/>
            <w:bCs/>
            <w:sz w:val="24"/>
            <w:szCs w:val="24"/>
            <w:lang w:eastAsia="ru-RU"/>
          </w:rPr>
          <w:t>files</w:t>
        </w:r>
        <w:proofErr w:type="spellEnd"/>
        <w:r w:rsidRPr="0026148D">
          <w:rPr>
            <w:rFonts w:ascii="Times New Roman" w:eastAsia="Times New Roman" w:hAnsi="Times New Roman" w:cs="Times New Roman"/>
            <w:b/>
            <w:bCs/>
            <w:sz w:val="24"/>
            <w:szCs w:val="24"/>
            <w:lang w:eastAsia="ru-RU"/>
          </w:rPr>
          <w:t xml:space="preserve"> на резервную базу данных перед активизацией</w:t>
        </w:r>
        <w:r w:rsidRPr="0026148D">
          <w:rPr>
            <w:rFonts w:ascii="Times New Roman" w:eastAsia="Times New Roman" w:hAnsi="Times New Roman" w:cs="Times New Roman"/>
            <w:sz w:val="24"/>
            <w:szCs w:val="24"/>
            <w:lang w:eastAsia="ru-RU"/>
          </w:rPr>
          <w:t xml:space="preserve">, поскольку они не могут быть применены после активизации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(при активации выполняется </w:t>
        </w:r>
        <w:proofErr w:type="spellStart"/>
        <w:r w:rsidRPr="0026148D">
          <w:rPr>
            <w:rFonts w:ascii="Times New Roman" w:eastAsia="Times New Roman" w:hAnsi="Times New Roman" w:cs="Times New Roman"/>
            <w:sz w:val="24"/>
            <w:szCs w:val="24"/>
            <w:lang w:eastAsia="ru-RU"/>
          </w:rPr>
          <w:t>resetlogs</w:t>
        </w:r>
        <w:proofErr w:type="spellEnd"/>
        <w:r w:rsidRPr="0026148D">
          <w:rPr>
            <w:rFonts w:ascii="Times New Roman" w:eastAsia="Times New Roman" w:hAnsi="Times New Roman" w:cs="Times New Roman"/>
            <w:sz w:val="24"/>
            <w:szCs w:val="24"/>
            <w:lang w:eastAsia="ru-RU"/>
          </w:rPr>
          <w:t xml:space="preserve">). </w:t>
        </w:r>
      </w:ins>
    </w:p>
    <w:p w:rsidR="0026148D" w:rsidRPr="0026148D" w:rsidRDefault="0026148D" w:rsidP="0026148D">
      <w:pPr>
        <w:numPr>
          <w:ilvl w:val="0"/>
          <w:numId w:val="3"/>
        </w:numPr>
        <w:spacing w:before="100" w:beforeAutospacing="1" w:after="100" w:afterAutospacing="1" w:line="240" w:lineRule="auto"/>
        <w:rPr>
          <w:ins w:id="56" w:author="Unknown"/>
          <w:rFonts w:ascii="Times New Roman" w:eastAsia="Times New Roman" w:hAnsi="Times New Roman" w:cs="Times New Roman"/>
          <w:sz w:val="24"/>
          <w:szCs w:val="24"/>
          <w:lang w:eastAsia="ru-RU"/>
        </w:rPr>
      </w:pPr>
      <w:ins w:id="57" w:author="Unknown">
        <w:r w:rsidRPr="0026148D">
          <w:rPr>
            <w:rFonts w:ascii="Times New Roman" w:eastAsia="Times New Roman" w:hAnsi="Times New Roman" w:cs="Times New Roman"/>
            <w:sz w:val="24"/>
            <w:szCs w:val="24"/>
            <w:lang w:eastAsia="ru-RU"/>
          </w:rPr>
          <w:t xml:space="preserve">На основной базе данных можно </w:t>
        </w:r>
        <w:r w:rsidRPr="0026148D">
          <w:rPr>
            <w:rFonts w:ascii="Times New Roman" w:eastAsia="Times New Roman" w:hAnsi="Times New Roman" w:cs="Times New Roman"/>
            <w:b/>
            <w:bCs/>
            <w:sz w:val="24"/>
            <w:szCs w:val="24"/>
            <w:lang w:eastAsia="ru-RU"/>
          </w:rPr>
          <w:t>добавлять и удалять оперативные файлы журнализации</w:t>
        </w:r>
        <w:r w:rsidRPr="0026148D">
          <w:rPr>
            <w:rFonts w:ascii="Times New Roman" w:eastAsia="Times New Roman" w:hAnsi="Times New Roman" w:cs="Times New Roman"/>
            <w:sz w:val="24"/>
            <w:szCs w:val="24"/>
            <w:lang w:eastAsia="ru-RU"/>
          </w:rPr>
          <w:t xml:space="preserve"> и это никак не скажется на резервной.</w:t>
        </w:r>
      </w:ins>
    </w:p>
    <w:p w:rsidR="0026148D" w:rsidRPr="0026148D" w:rsidRDefault="0026148D" w:rsidP="0026148D">
      <w:pPr>
        <w:numPr>
          <w:ilvl w:val="0"/>
          <w:numId w:val="3"/>
        </w:numPr>
        <w:spacing w:before="100" w:beforeAutospacing="1" w:after="100" w:afterAutospacing="1" w:line="240" w:lineRule="auto"/>
        <w:rPr>
          <w:ins w:id="58" w:author="Unknown"/>
          <w:rFonts w:ascii="Times New Roman" w:eastAsia="Times New Roman" w:hAnsi="Times New Roman" w:cs="Times New Roman"/>
          <w:sz w:val="24"/>
          <w:szCs w:val="24"/>
          <w:lang w:eastAsia="ru-RU"/>
        </w:rPr>
      </w:pPr>
      <w:ins w:id="59" w:author="Unknown">
        <w:r w:rsidRPr="0026148D">
          <w:rPr>
            <w:rFonts w:ascii="Times New Roman" w:eastAsia="Times New Roman" w:hAnsi="Times New Roman" w:cs="Times New Roman"/>
            <w:sz w:val="24"/>
            <w:szCs w:val="24"/>
            <w:lang w:eastAsia="ru-RU"/>
          </w:rPr>
          <w:t xml:space="preserve">Если на основном сервере </w:t>
        </w:r>
        <w:proofErr w:type="gramStart"/>
        <w:r w:rsidRPr="0026148D">
          <w:rPr>
            <w:rFonts w:ascii="Times New Roman" w:eastAsia="Times New Roman" w:hAnsi="Times New Roman" w:cs="Times New Roman"/>
            <w:sz w:val="24"/>
            <w:szCs w:val="24"/>
            <w:lang w:eastAsia="ru-RU"/>
          </w:rPr>
          <w:t>дополнительная</w:t>
        </w:r>
        <w:proofErr w:type="gram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thread</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is</w:t>
        </w:r>
        <w:proofErr w:type="spell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enabled</w:t>
        </w:r>
        <w:proofErr w:type="spellEnd"/>
        <w:r w:rsidRPr="0026148D">
          <w:rPr>
            <w:rFonts w:ascii="Times New Roman" w:eastAsia="Times New Roman" w:hAnsi="Times New Roman" w:cs="Times New Roman"/>
            <w:sz w:val="24"/>
            <w:szCs w:val="24"/>
            <w:lang w:eastAsia="ru-RU"/>
          </w:rPr>
          <w:t xml:space="preserve">, то нужно пересоздать управляющий файл на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w:t>
        </w:r>
      </w:ins>
    </w:p>
    <w:p w:rsidR="0026148D" w:rsidRPr="0026148D" w:rsidRDefault="0026148D" w:rsidP="0026148D">
      <w:pPr>
        <w:numPr>
          <w:ilvl w:val="0"/>
          <w:numId w:val="3"/>
        </w:numPr>
        <w:spacing w:before="100" w:beforeAutospacing="1" w:after="100" w:afterAutospacing="1" w:line="240" w:lineRule="auto"/>
        <w:rPr>
          <w:ins w:id="60" w:author="Unknown"/>
          <w:rFonts w:ascii="Times New Roman" w:eastAsia="Times New Roman" w:hAnsi="Times New Roman" w:cs="Times New Roman"/>
          <w:sz w:val="24"/>
          <w:szCs w:val="24"/>
          <w:lang w:eastAsia="ru-RU"/>
        </w:rPr>
      </w:pPr>
      <w:ins w:id="61" w:author="Unknown">
        <w:r w:rsidRPr="0026148D">
          <w:rPr>
            <w:rFonts w:ascii="Times New Roman" w:eastAsia="Times New Roman" w:hAnsi="Times New Roman" w:cs="Times New Roman"/>
            <w:sz w:val="24"/>
            <w:szCs w:val="24"/>
            <w:lang w:eastAsia="ru-RU"/>
          </w:rPr>
          <w:t xml:space="preserve">Если на основном сервере выполнено ALTER DATABASE CLEAR UNARCHIVED LOGFILE или ALTER DATABASE OPEN </w:t>
        </w:r>
        <w:r w:rsidRPr="0026148D">
          <w:rPr>
            <w:rFonts w:ascii="Times New Roman" w:eastAsia="Times New Roman" w:hAnsi="Times New Roman" w:cs="Times New Roman"/>
            <w:b/>
            <w:bCs/>
            <w:sz w:val="24"/>
            <w:szCs w:val="24"/>
            <w:lang w:eastAsia="ru-RU"/>
          </w:rPr>
          <w:t xml:space="preserve">RESETLOGS, то </w:t>
        </w:r>
        <w:proofErr w:type="spellStart"/>
        <w:r w:rsidRPr="0026148D">
          <w:rPr>
            <w:rFonts w:ascii="Times New Roman" w:eastAsia="Times New Roman" w:hAnsi="Times New Roman" w:cs="Times New Roman"/>
            <w:b/>
            <w:bCs/>
            <w:sz w:val="24"/>
            <w:szCs w:val="24"/>
            <w:lang w:eastAsia="ru-RU"/>
          </w:rPr>
          <w:t>standby</w:t>
        </w:r>
        <w:proofErr w:type="spellEnd"/>
        <w:r w:rsidRPr="0026148D">
          <w:rPr>
            <w:rFonts w:ascii="Times New Roman" w:eastAsia="Times New Roman" w:hAnsi="Times New Roman" w:cs="Times New Roman"/>
            <w:b/>
            <w:bCs/>
            <w:sz w:val="24"/>
            <w:szCs w:val="24"/>
            <w:lang w:eastAsia="ru-RU"/>
          </w:rPr>
          <w:t xml:space="preserve"> не может быть корректно поддержан</w:t>
        </w:r>
        <w:r w:rsidRPr="0026148D">
          <w:rPr>
            <w:rFonts w:ascii="Times New Roman" w:eastAsia="Times New Roman" w:hAnsi="Times New Roman" w:cs="Times New Roman"/>
            <w:sz w:val="24"/>
            <w:szCs w:val="24"/>
            <w:lang w:eastAsia="ru-RU"/>
          </w:rPr>
          <w:t xml:space="preserve">, потому что не будет </w:t>
        </w:r>
        <w:proofErr w:type="gramStart"/>
        <w:r w:rsidRPr="0026148D">
          <w:rPr>
            <w:rFonts w:ascii="Times New Roman" w:eastAsia="Times New Roman" w:hAnsi="Times New Roman" w:cs="Times New Roman"/>
            <w:sz w:val="24"/>
            <w:szCs w:val="24"/>
            <w:lang w:eastAsia="ru-RU"/>
          </w:rPr>
          <w:t>необходимых</w:t>
        </w:r>
        <w:proofErr w:type="gramEnd"/>
        <w:r w:rsidRPr="0026148D">
          <w:rPr>
            <w:rFonts w:ascii="Times New Roman" w:eastAsia="Times New Roman" w:hAnsi="Times New Roman" w:cs="Times New Roman"/>
            <w:sz w:val="24"/>
            <w:szCs w:val="24"/>
            <w:lang w:eastAsia="ru-RU"/>
          </w:rPr>
          <w:t xml:space="preserve"> </w:t>
        </w:r>
        <w:proofErr w:type="spellStart"/>
        <w:r w:rsidRPr="0026148D">
          <w:rPr>
            <w:rFonts w:ascii="Times New Roman" w:eastAsia="Times New Roman" w:hAnsi="Times New Roman" w:cs="Times New Roman"/>
            <w:sz w:val="24"/>
            <w:szCs w:val="24"/>
            <w:lang w:eastAsia="ru-RU"/>
          </w:rPr>
          <w:t>archivelogs</w:t>
        </w:r>
        <w:proofErr w:type="spellEnd"/>
        <w:r w:rsidRPr="0026148D">
          <w:rPr>
            <w:rFonts w:ascii="Times New Roman" w:eastAsia="Times New Roman" w:hAnsi="Times New Roman" w:cs="Times New Roman"/>
            <w:sz w:val="24"/>
            <w:szCs w:val="24"/>
            <w:lang w:eastAsia="ru-RU"/>
          </w:rPr>
          <w:t xml:space="preserve"> для продолжения восстановления.</w:t>
        </w:r>
      </w:ins>
    </w:p>
    <w:p w:rsidR="0026148D" w:rsidRPr="0026148D" w:rsidRDefault="0026148D" w:rsidP="0026148D">
      <w:pPr>
        <w:numPr>
          <w:ilvl w:val="0"/>
          <w:numId w:val="3"/>
        </w:numPr>
        <w:spacing w:before="100" w:beforeAutospacing="1" w:after="100" w:afterAutospacing="1" w:line="240" w:lineRule="auto"/>
        <w:rPr>
          <w:ins w:id="62" w:author="Unknown"/>
          <w:rFonts w:ascii="Times New Roman" w:eastAsia="Times New Roman" w:hAnsi="Times New Roman" w:cs="Times New Roman"/>
          <w:sz w:val="24"/>
          <w:szCs w:val="24"/>
          <w:lang w:eastAsia="ru-RU"/>
        </w:rPr>
      </w:pPr>
      <w:ins w:id="63" w:author="Unknown">
        <w:r w:rsidRPr="0026148D">
          <w:rPr>
            <w:rFonts w:ascii="Times New Roman" w:eastAsia="Times New Roman" w:hAnsi="Times New Roman" w:cs="Times New Roman"/>
            <w:sz w:val="24"/>
            <w:szCs w:val="24"/>
            <w:lang w:eastAsia="ru-RU"/>
          </w:rPr>
          <w:t xml:space="preserve">Если Вы делаете ALTER DATABASE CREATE CONTROLFILE на первичном сервере, Вы </w:t>
        </w:r>
        <w:proofErr w:type="gramStart"/>
        <w:r w:rsidRPr="0026148D">
          <w:rPr>
            <w:rFonts w:ascii="Times New Roman" w:eastAsia="Times New Roman" w:hAnsi="Times New Roman" w:cs="Times New Roman"/>
            <w:sz w:val="24"/>
            <w:szCs w:val="24"/>
            <w:lang w:eastAsia="ru-RU"/>
          </w:rPr>
          <w:t xml:space="preserve">должны также </w:t>
        </w:r>
        <w:r w:rsidRPr="0026148D">
          <w:rPr>
            <w:rFonts w:ascii="Times New Roman" w:eastAsia="Times New Roman" w:hAnsi="Times New Roman" w:cs="Times New Roman"/>
            <w:b/>
            <w:bCs/>
            <w:sz w:val="24"/>
            <w:szCs w:val="24"/>
            <w:lang w:eastAsia="ru-RU"/>
          </w:rPr>
          <w:t>должны</w:t>
        </w:r>
        <w:proofErr w:type="gramEnd"/>
        <w:r w:rsidRPr="0026148D">
          <w:rPr>
            <w:rFonts w:ascii="Times New Roman" w:eastAsia="Times New Roman" w:hAnsi="Times New Roman" w:cs="Times New Roman"/>
            <w:b/>
            <w:bCs/>
            <w:sz w:val="24"/>
            <w:szCs w:val="24"/>
            <w:lang w:eastAsia="ru-RU"/>
          </w:rPr>
          <w:t xml:space="preserve"> создать новый управляющий файл</w:t>
        </w:r>
        <w:r w:rsidRPr="0026148D">
          <w:rPr>
            <w:rFonts w:ascii="Times New Roman" w:eastAsia="Times New Roman" w:hAnsi="Times New Roman" w:cs="Times New Roman"/>
            <w:sz w:val="24"/>
            <w:szCs w:val="24"/>
            <w:lang w:eastAsia="ru-RU"/>
          </w:rPr>
          <w:t xml:space="preserve"> для резерва. Сначала нужно остановить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Затем сделайте ALTER DATABASE ARCHIVE LOG CURRENT на основном сервере, скопируйте файлы на резервный сервер. Затем</w:t>
        </w:r>
        <w:r w:rsidRPr="0026148D">
          <w:rPr>
            <w:rFonts w:ascii="Times New Roman" w:eastAsia="Times New Roman" w:hAnsi="Times New Roman" w:cs="Times New Roman"/>
            <w:sz w:val="24"/>
            <w:szCs w:val="24"/>
            <w:lang w:val="en-US" w:eastAsia="ru-RU"/>
          </w:rPr>
          <w:t xml:space="preserve"> standby </w:t>
        </w:r>
        <w:r w:rsidRPr="0026148D">
          <w:rPr>
            <w:rFonts w:ascii="Times New Roman" w:eastAsia="Times New Roman" w:hAnsi="Times New Roman" w:cs="Times New Roman"/>
            <w:sz w:val="24"/>
            <w:szCs w:val="24"/>
            <w:lang w:eastAsia="ru-RU"/>
          </w:rPr>
          <w:t>выполните</w:t>
        </w:r>
        <w:r w:rsidRPr="0026148D">
          <w:rPr>
            <w:rFonts w:ascii="Times New Roman" w:eastAsia="Times New Roman" w:hAnsi="Times New Roman" w:cs="Times New Roman"/>
            <w:sz w:val="24"/>
            <w:szCs w:val="24"/>
            <w:lang w:val="en-US" w:eastAsia="ru-RU"/>
          </w:rPr>
          <w:t xml:space="preserve"> STARTUP NOMOUNT, </w:t>
        </w:r>
        <w:r w:rsidRPr="0026148D">
          <w:rPr>
            <w:rFonts w:ascii="Times New Roman" w:eastAsia="Times New Roman" w:hAnsi="Times New Roman" w:cs="Times New Roman"/>
            <w:sz w:val="24"/>
            <w:szCs w:val="24"/>
            <w:lang w:eastAsia="ru-RU"/>
          </w:rPr>
          <w:lastRenderedPageBreak/>
          <w:t>затем</w:t>
        </w:r>
        <w:r w:rsidRPr="0026148D">
          <w:rPr>
            <w:rFonts w:ascii="Times New Roman" w:eastAsia="Times New Roman" w:hAnsi="Times New Roman" w:cs="Times New Roman"/>
            <w:sz w:val="24"/>
            <w:szCs w:val="24"/>
            <w:lang w:val="en-US" w:eastAsia="ru-RU"/>
          </w:rPr>
          <w:t xml:space="preserve"> ALTER DATABASE MOUNT STANDBY DATABASE. </w:t>
        </w:r>
        <w:r w:rsidRPr="0026148D">
          <w:rPr>
            <w:rFonts w:ascii="Times New Roman" w:eastAsia="Times New Roman" w:hAnsi="Times New Roman" w:cs="Times New Roman"/>
            <w:sz w:val="24"/>
            <w:szCs w:val="24"/>
            <w:lang w:eastAsia="ru-RU"/>
          </w:rPr>
          <w:t>Наконец, RECOVER STANDBY DATABASE.</w:t>
        </w:r>
      </w:ins>
    </w:p>
    <w:p w:rsidR="0026148D" w:rsidRPr="0026148D" w:rsidRDefault="0026148D" w:rsidP="0026148D">
      <w:pPr>
        <w:numPr>
          <w:ilvl w:val="0"/>
          <w:numId w:val="3"/>
        </w:numPr>
        <w:spacing w:before="100" w:beforeAutospacing="1" w:after="100" w:afterAutospacing="1" w:line="240" w:lineRule="auto"/>
        <w:rPr>
          <w:ins w:id="64" w:author="Unknown"/>
          <w:rFonts w:ascii="Times New Roman" w:eastAsia="Times New Roman" w:hAnsi="Times New Roman" w:cs="Times New Roman"/>
          <w:sz w:val="24"/>
          <w:szCs w:val="24"/>
          <w:lang w:eastAsia="ru-RU"/>
        </w:rPr>
      </w:pPr>
      <w:ins w:id="65" w:author="Unknown">
        <w:r w:rsidRPr="0026148D">
          <w:rPr>
            <w:rFonts w:ascii="Times New Roman" w:eastAsia="Times New Roman" w:hAnsi="Times New Roman" w:cs="Times New Roman"/>
            <w:sz w:val="24"/>
            <w:szCs w:val="24"/>
            <w:lang w:eastAsia="ru-RU"/>
          </w:rPr>
          <w:t xml:space="preserve">Удаленная резервная база данных требует </w:t>
        </w:r>
        <w:r w:rsidRPr="0026148D">
          <w:rPr>
            <w:rFonts w:ascii="Times New Roman" w:eastAsia="Times New Roman" w:hAnsi="Times New Roman" w:cs="Times New Roman"/>
            <w:b/>
            <w:bCs/>
            <w:sz w:val="24"/>
            <w:szCs w:val="24"/>
            <w:lang w:eastAsia="ru-RU"/>
          </w:rPr>
          <w:t>непрерывной связи с основным сервером</w:t>
        </w:r>
        <w:r w:rsidRPr="0026148D">
          <w:rPr>
            <w:rFonts w:ascii="Times New Roman" w:eastAsia="Times New Roman" w:hAnsi="Times New Roman" w:cs="Times New Roman"/>
            <w:sz w:val="24"/>
            <w:szCs w:val="24"/>
            <w:lang w:eastAsia="ru-RU"/>
          </w:rPr>
          <w:t xml:space="preserve">, резервный сервер должен быть смонтирован как </w:t>
        </w:r>
        <w:proofErr w:type="spellStart"/>
        <w:r w:rsidRPr="0026148D">
          <w:rPr>
            <w:rFonts w:ascii="Times New Roman" w:eastAsia="Times New Roman" w:hAnsi="Times New Roman" w:cs="Times New Roman"/>
            <w:sz w:val="24"/>
            <w:szCs w:val="24"/>
            <w:lang w:eastAsia="ru-RU"/>
          </w:rPr>
          <w:t>standby</w:t>
        </w:r>
        <w:proofErr w:type="spellEnd"/>
        <w:r w:rsidRPr="0026148D">
          <w:rPr>
            <w:rFonts w:ascii="Times New Roman" w:eastAsia="Times New Roman" w:hAnsi="Times New Roman" w:cs="Times New Roman"/>
            <w:sz w:val="24"/>
            <w:szCs w:val="24"/>
            <w:lang w:eastAsia="ru-RU"/>
          </w:rPr>
          <w:t xml:space="preserve">, резервная база может быть открыта только в режиме READ ONLY, а также в постоянном режиме восстановления или ручном. Если между резервным и первичным серверами связь была разорвана, то ее нужно переустановить. </w:t>
        </w:r>
      </w:ins>
    </w:p>
    <w:p w:rsidR="00EF2C1F" w:rsidRDefault="00EF2C1F"/>
    <w:sectPr w:rsidR="00EF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0C20"/>
    <w:multiLevelType w:val="multilevel"/>
    <w:tmpl w:val="A86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771DC"/>
    <w:multiLevelType w:val="multilevel"/>
    <w:tmpl w:val="B7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9350B"/>
    <w:multiLevelType w:val="multilevel"/>
    <w:tmpl w:val="3BC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48D"/>
    <w:rsid w:val="0026148D"/>
    <w:rsid w:val="00EF2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61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148D"/>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6148D"/>
    <w:rPr>
      <w:color w:val="0000FF"/>
      <w:u w:val="single"/>
    </w:rPr>
  </w:style>
  <w:style w:type="paragraph" w:customStyle="1" w:styleId="author">
    <w:name w:val="author"/>
    <w:basedOn w:val="a"/>
    <w:rsid w:val="002614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2614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6148D"/>
    <w:rPr>
      <w:b/>
      <w:bCs/>
    </w:rPr>
  </w:style>
  <w:style w:type="paragraph" w:styleId="a6">
    <w:name w:val="Balloon Text"/>
    <w:basedOn w:val="a"/>
    <w:link w:val="a7"/>
    <w:uiPriority w:val="99"/>
    <w:semiHidden/>
    <w:unhideWhenUsed/>
    <w:rsid w:val="0026148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61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61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148D"/>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6148D"/>
    <w:rPr>
      <w:color w:val="0000FF"/>
      <w:u w:val="single"/>
    </w:rPr>
  </w:style>
  <w:style w:type="paragraph" w:customStyle="1" w:styleId="author">
    <w:name w:val="author"/>
    <w:basedOn w:val="a"/>
    <w:rsid w:val="002614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2614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6148D"/>
    <w:rPr>
      <w:b/>
      <w:bCs/>
    </w:rPr>
  </w:style>
  <w:style w:type="paragraph" w:styleId="a6">
    <w:name w:val="Balloon Text"/>
    <w:basedOn w:val="a"/>
    <w:link w:val="a7"/>
    <w:uiPriority w:val="99"/>
    <w:semiHidden/>
    <w:unhideWhenUsed/>
    <w:rsid w:val="0026148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61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134465">
      <w:bodyDiv w:val="1"/>
      <w:marLeft w:val="0"/>
      <w:marRight w:val="0"/>
      <w:marTop w:val="0"/>
      <w:marBottom w:val="0"/>
      <w:divBdr>
        <w:top w:val="none" w:sz="0" w:space="0" w:color="auto"/>
        <w:left w:val="none" w:sz="0" w:space="0" w:color="auto"/>
        <w:bottom w:val="none" w:sz="0" w:space="0" w:color="auto"/>
        <w:right w:val="none" w:sz="0" w:space="0" w:color="auto"/>
      </w:divBdr>
      <w:divsChild>
        <w:div w:id="1374383538">
          <w:marLeft w:val="0"/>
          <w:marRight w:val="0"/>
          <w:marTop w:val="0"/>
          <w:marBottom w:val="0"/>
          <w:divBdr>
            <w:top w:val="none" w:sz="0" w:space="0" w:color="auto"/>
            <w:left w:val="none" w:sz="0" w:space="0" w:color="auto"/>
            <w:bottom w:val="none" w:sz="0" w:space="0" w:color="auto"/>
            <w:right w:val="none" w:sz="0" w:space="0" w:color="auto"/>
          </w:divBdr>
          <w:divsChild>
            <w:div w:id="500773747">
              <w:marLeft w:val="0"/>
              <w:marRight w:val="0"/>
              <w:marTop w:val="0"/>
              <w:marBottom w:val="0"/>
              <w:divBdr>
                <w:top w:val="none" w:sz="0" w:space="0" w:color="auto"/>
                <w:left w:val="none" w:sz="0" w:space="0" w:color="auto"/>
                <w:bottom w:val="none" w:sz="0" w:space="0" w:color="auto"/>
                <w:right w:val="none" w:sz="0" w:space="0" w:color="auto"/>
              </w:divBdr>
              <w:divsChild>
                <w:div w:id="1009019402">
                  <w:marLeft w:val="0"/>
                  <w:marRight w:val="0"/>
                  <w:marTop w:val="0"/>
                  <w:marBottom w:val="0"/>
                  <w:divBdr>
                    <w:top w:val="none" w:sz="0" w:space="0" w:color="auto"/>
                    <w:left w:val="none" w:sz="0" w:space="0" w:color="auto"/>
                    <w:bottom w:val="none" w:sz="0" w:space="0" w:color="auto"/>
                    <w:right w:val="none" w:sz="0" w:space="0" w:color="auto"/>
                  </w:divBdr>
                  <w:divsChild>
                    <w:div w:id="602146858">
                      <w:marLeft w:val="0"/>
                      <w:marRight w:val="0"/>
                      <w:marTop w:val="0"/>
                      <w:marBottom w:val="0"/>
                      <w:divBdr>
                        <w:top w:val="none" w:sz="0" w:space="0" w:color="auto"/>
                        <w:left w:val="none" w:sz="0" w:space="0" w:color="auto"/>
                        <w:bottom w:val="none" w:sz="0" w:space="0" w:color="auto"/>
                        <w:right w:val="none" w:sz="0" w:space="0" w:color="auto"/>
                      </w:divBdr>
                      <w:divsChild>
                        <w:div w:id="168259846">
                          <w:marLeft w:val="0"/>
                          <w:marRight w:val="0"/>
                          <w:marTop w:val="0"/>
                          <w:marBottom w:val="0"/>
                          <w:divBdr>
                            <w:top w:val="none" w:sz="0" w:space="0" w:color="auto"/>
                            <w:left w:val="none" w:sz="0" w:space="0" w:color="auto"/>
                            <w:bottom w:val="none" w:sz="0" w:space="0" w:color="auto"/>
                            <w:right w:val="none" w:sz="0" w:space="0" w:color="auto"/>
                          </w:divBdr>
                          <w:divsChild>
                            <w:div w:id="1539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my-oracle.it-blogs.com.ua/post-54.aspx"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home?status=%d0%9d%d0%b5%d0%ba%d0%be%d1%82%d0%be%d1%80%d1%8b%d0%b5+%d1%82%d0%b5%d0%be%d1%80%d0%b5%d1%82%d0%b8%d1%87%d0%b5%d1%81%d0%ba%d0%b8%d0%b5+%d0%b2%d0%be%d0%bf%d1%80%d0%be%d1%81%d1%8b+%d0%bf%d0%be+standby+http://my-oracle.it-blogs.com.ua/post-54.aspx"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kontakte.ru/share.php?noparse=false&amp;url=http://my-oracle.it-blogs.com.ua/post-54.aspx"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1</cp:revision>
  <dcterms:created xsi:type="dcterms:W3CDTF">2013-02-04T08:33:00Z</dcterms:created>
  <dcterms:modified xsi:type="dcterms:W3CDTF">2013-02-04T08:34:00Z</dcterms:modified>
</cp:coreProperties>
</file>